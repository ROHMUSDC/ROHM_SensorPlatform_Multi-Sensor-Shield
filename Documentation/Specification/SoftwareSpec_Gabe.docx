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36A" w:rsidRDefault="00A0736A">
      <w:pPr>
        <w:rPr>
          <w:u w:val="single"/>
        </w:rPr>
      </w:pPr>
      <w:r w:rsidRPr="00A0736A">
        <w:rPr>
          <w:u w:val="single"/>
        </w:rPr>
        <w:t>Sensor Shield vs Breakout Boards</w:t>
      </w:r>
    </w:p>
    <w:p w:rsidR="00A0736A" w:rsidRDefault="00A0736A">
      <w:r>
        <w:t>Sensors may be interfaced to a Lapis microcontroller via an independent connection (breakout board), or through a shared interface/connection (shield). The main difference lies in the jumper selection:</w:t>
      </w:r>
    </w:p>
    <w:p w:rsidR="00410AE1" w:rsidRDefault="00410AE1">
      <w:r>
        <w:rPr>
          <w:noProof/>
        </w:rPr>
        <mc:AlternateContent>
          <mc:Choice Requires="wps">
            <w:drawing>
              <wp:anchor distT="0" distB="0" distL="114300" distR="114300" simplePos="0" relativeHeight="251662336" behindDoc="0" locked="0" layoutInCell="1" allowOverlap="1" wp14:anchorId="13841857" wp14:editId="4DA681BE">
                <wp:simplePos x="0" y="0"/>
                <wp:positionH relativeFrom="column">
                  <wp:posOffset>555625</wp:posOffset>
                </wp:positionH>
                <wp:positionV relativeFrom="paragraph">
                  <wp:posOffset>1241425</wp:posOffset>
                </wp:positionV>
                <wp:extent cx="44481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a:effectLst/>
                      </wps:spPr>
                      <wps:txbx>
                        <w:txbxContent>
                          <w:p w:rsidR="00410AE1" w:rsidRPr="00B817A5" w:rsidRDefault="00410AE1" w:rsidP="00410AE1">
                            <w:pPr>
                              <w:pStyle w:val="Caption"/>
                              <w:rPr>
                                <w:noProof/>
                              </w:rPr>
                            </w:pPr>
                            <w:r>
                              <w:t xml:space="preserve">Figure </w:t>
                            </w:r>
                            <w:fldSimple w:instr=" SEQ Figure \* ARABIC ">
                              <w:r w:rsidR="00C77531">
                                <w:rPr>
                                  <w:noProof/>
                                </w:rPr>
                                <w:t>1</w:t>
                              </w:r>
                            </w:fldSimple>
                            <w:r>
                              <w:t xml:space="preserve"> - Sensor selection by jumpers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3.75pt;margin-top:97.75pt;width:35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kjMQIAAGsEAAAOAAAAZHJzL2Uyb0RvYy54bWysVMFu2zAMvQ/YPwi6L066tCu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" stroked="f">
                <v:textbox style="mso-fit-shape-to-text:t" inset="0,0,0,0">
                  <w:txbxContent>
                    <w:p w:rsidR="00410AE1" w:rsidRPr="00B817A5" w:rsidRDefault="00410AE1" w:rsidP="00410AE1">
                      <w:pPr>
                        <w:pStyle w:val="Caption"/>
                        <w:rPr>
                          <w:noProof/>
                        </w:rPr>
                      </w:pPr>
                      <w:r>
                        <w:t xml:space="preserve">Figure </w:t>
                      </w:r>
                      <w:r w:rsidR="00D32C57">
                        <w:fldChar w:fldCharType="begin"/>
                      </w:r>
                      <w:r w:rsidR="00D32C57">
                        <w:instrText xml:space="preserve"> SEQ Figure \* ARABIC </w:instrText>
                      </w:r>
                      <w:r w:rsidR="00D32C57">
                        <w:fldChar w:fldCharType="separate"/>
                      </w:r>
                      <w:r w:rsidR="00C77531">
                        <w:rPr>
                          <w:noProof/>
                        </w:rPr>
                        <w:t>1</w:t>
                      </w:r>
                      <w:r w:rsidR="00D32C57">
                        <w:rPr>
                          <w:noProof/>
                        </w:rPr>
                        <w:fldChar w:fldCharType="end"/>
                      </w:r>
                      <w:r>
                        <w:t xml:space="preserve"> - Sensor selection by jumpers</w:t>
                      </w:r>
                    </w:p>
                  </w:txbxContent>
                </v:textbox>
                <w10:wrap type="square"/>
              </v:shape>
            </w:pict>
          </mc:Fallback>
        </mc:AlternateContent>
      </w:r>
      <w:r w:rsidR="00A0736A">
        <w:rPr>
          <w:noProof/>
        </w:rPr>
        <w:drawing>
          <wp:anchor distT="0" distB="0" distL="114300" distR="114300" simplePos="0" relativeHeight="251659264" behindDoc="0" locked="0" layoutInCell="1" allowOverlap="1" wp14:anchorId="0E721045" wp14:editId="48E6E542">
            <wp:simplePos x="0" y="0"/>
            <wp:positionH relativeFrom="column">
              <wp:posOffset>555625</wp:posOffset>
            </wp:positionH>
            <wp:positionV relativeFrom="paragraph">
              <wp:posOffset>86995</wp:posOffset>
            </wp:positionV>
            <wp:extent cx="4448175" cy="109728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48175" cy="1097280"/>
                    </a:xfrm>
                    <a:prstGeom prst="rect">
                      <a:avLst/>
                    </a:prstGeom>
                  </pic:spPr>
                </pic:pic>
              </a:graphicData>
            </a:graphic>
            <wp14:sizeRelH relativeFrom="page">
              <wp14:pctWidth>0</wp14:pctWidth>
            </wp14:sizeRelH>
            <wp14:sizeRelV relativeFrom="page">
              <wp14:pctHeight>0</wp14:pctHeight>
            </wp14:sizeRelV>
          </wp:anchor>
        </w:drawing>
      </w:r>
      <w:r w:rsidR="00A0736A">
        <w:t xml:space="preserve"> </w:t>
      </w:r>
    </w:p>
    <w:p w:rsidR="00410AE1" w:rsidRPr="00410AE1" w:rsidRDefault="00410AE1" w:rsidP="00410AE1"/>
    <w:p w:rsidR="00410AE1" w:rsidRPr="00410AE1" w:rsidRDefault="00410AE1" w:rsidP="00410AE1"/>
    <w:p w:rsidR="00410AE1" w:rsidRPr="00410AE1" w:rsidRDefault="00410AE1" w:rsidP="00410AE1"/>
    <w:p w:rsidR="00410AE1" w:rsidRPr="00410AE1" w:rsidRDefault="00410AE1" w:rsidP="00410AE1">
      <w:r>
        <w:rPr>
          <w:noProof/>
        </w:rPr>
        <w:drawing>
          <wp:anchor distT="0" distB="0" distL="114300" distR="114300" simplePos="0" relativeHeight="251660288" behindDoc="0" locked="0" layoutInCell="1" allowOverlap="1" wp14:anchorId="56A9895C" wp14:editId="410761D1">
            <wp:simplePos x="0" y="0"/>
            <wp:positionH relativeFrom="column">
              <wp:posOffset>3620135</wp:posOffset>
            </wp:positionH>
            <wp:positionV relativeFrom="paragraph">
              <wp:posOffset>155575</wp:posOffset>
            </wp:positionV>
            <wp:extent cx="2567940" cy="126301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67940" cy="12630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0DC1BF9" wp14:editId="272A0CC7">
            <wp:simplePos x="0" y="0"/>
            <wp:positionH relativeFrom="column">
              <wp:posOffset>-191135</wp:posOffset>
            </wp:positionH>
            <wp:positionV relativeFrom="paragraph">
              <wp:posOffset>225425</wp:posOffset>
            </wp:positionV>
            <wp:extent cx="2428875" cy="13525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28875" cy="1352550"/>
                    </a:xfrm>
                    <a:prstGeom prst="rect">
                      <a:avLst/>
                    </a:prstGeom>
                  </pic:spPr>
                </pic:pic>
              </a:graphicData>
            </a:graphic>
            <wp14:sizeRelH relativeFrom="page">
              <wp14:pctWidth>0</wp14:pctWidth>
            </wp14:sizeRelH>
            <wp14:sizeRelV relativeFrom="page">
              <wp14:pctHeight>0</wp14:pctHeight>
            </wp14:sizeRelV>
          </wp:anchor>
        </w:drawing>
      </w:r>
    </w:p>
    <w:p w:rsidR="00410AE1" w:rsidRPr="00410AE1" w:rsidRDefault="00410AE1" w:rsidP="00410AE1"/>
    <w:p w:rsidR="00410AE1" w:rsidRPr="00410AE1" w:rsidRDefault="00410AE1" w:rsidP="00410AE1"/>
    <w:p w:rsidR="00CA1F23" w:rsidRDefault="00CA1F23" w:rsidP="00CA1F23">
      <w:r>
        <w:rPr>
          <w:noProof/>
        </w:rPr>
        <mc:AlternateContent>
          <mc:Choice Requires="wps">
            <w:drawing>
              <wp:anchor distT="0" distB="0" distL="114300" distR="114300" simplePos="0" relativeHeight="251666432" behindDoc="0" locked="0" layoutInCell="1" allowOverlap="1" wp14:anchorId="123BB4A6" wp14:editId="178E10A9">
                <wp:simplePos x="0" y="0"/>
                <wp:positionH relativeFrom="column">
                  <wp:posOffset>967105</wp:posOffset>
                </wp:positionH>
                <wp:positionV relativeFrom="paragraph">
                  <wp:posOffset>248920</wp:posOffset>
                </wp:positionV>
                <wp:extent cx="2567940" cy="206375"/>
                <wp:effectExtent l="0" t="0" r="3810" b="3175"/>
                <wp:wrapSquare wrapText="bothSides"/>
                <wp:docPr id="6" name="Text Box 6"/>
                <wp:cNvGraphicFramePr/>
                <a:graphic xmlns:a="http://schemas.openxmlformats.org/drawingml/2006/main">
                  <a:graphicData uri="http://schemas.microsoft.com/office/word/2010/wordprocessingShape">
                    <wps:wsp>
                      <wps:cNvSpPr txBox="1"/>
                      <wps:spPr>
                        <a:xfrm>
                          <a:off x="0" y="0"/>
                          <a:ext cx="2567940" cy="206375"/>
                        </a:xfrm>
                        <a:prstGeom prst="rect">
                          <a:avLst/>
                        </a:prstGeom>
                        <a:solidFill>
                          <a:prstClr val="white"/>
                        </a:solidFill>
                        <a:ln>
                          <a:noFill/>
                        </a:ln>
                        <a:effectLst/>
                      </wps:spPr>
                      <wps:txbx>
                        <w:txbxContent>
                          <w:p w:rsidR="00410AE1" w:rsidRPr="00647A1D" w:rsidRDefault="00410AE1" w:rsidP="00410AE1">
                            <w:pPr>
                              <w:pStyle w:val="Caption"/>
                              <w:rPr>
                                <w:noProof/>
                              </w:rPr>
                            </w:pPr>
                            <w:r>
                              <w:t xml:space="preserve">Figure </w:t>
                            </w:r>
                            <w:fldSimple w:instr=" SEQ Figure \* ARABIC ">
                              <w:r w:rsidR="00C77531">
                                <w:rPr>
                                  <w:noProof/>
                                </w:rPr>
                                <w:t>2</w:t>
                              </w:r>
                            </w:fldSimple>
                            <w:r>
                              <w:t xml:space="preserve"> - Sensor selection in break out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76.15pt;margin-top:19.6pt;width:202.2pt;height:1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" stroked="f">
                <v:textbox inset="0,0,0,0">
                  <w:txbxContent>
                    <w:p w:rsidR="00410AE1" w:rsidRPr="00647A1D" w:rsidRDefault="00410AE1" w:rsidP="00410AE1">
                      <w:pPr>
                        <w:pStyle w:val="Caption"/>
                        <w:rPr>
                          <w:noProof/>
                        </w:rPr>
                      </w:pPr>
                      <w:r>
                        <w:t xml:space="preserve">Figure </w:t>
                      </w:r>
                      <w:fldSimple w:instr=" SEQ Figure \* ARABIC ">
                        <w:r w:rsidR="00C77531">
                          <w:rPr>
                            <w:noProof/>
                          </w:rPr>
                          <w:t>2</w:t>
                        </w:r>
                      </w:fldSimple>
                      <w:r>
                        <w:t xml:space="preserve"> - Sensor selection in break out board</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C38BCD6" wp14:editId="37B13C3A">
                <wp:simplePos x="0" y="0"/>
                <wp:positionH relativeFrom="column">
                  <wp:posOffset>-2894330</wp:posOffset>
                </wp:positionH>
                <wp:positionV relativeFrom="paragraph">
                  <wp:posOffset>354965</wp:posOffset>
                </wp:positionV>
                <wp:extent cx="2854325" cy="635"/>
                <wp:effectExtent l="0" t="0" r="3175" b="0"/>
                <wp:wrapSquare wrapText="bothSides"/>
                <wp:docPr id="5" name="Text Box 5"/>
                <wp:cNvGraphicFramePr/>
                <a:graphic xmlns:a="http://schemas.openxmlformats.org/drawingml/2006/main">
                  <a:graphicData uri="http://schemas.microsoft.com/office/word/2010/wordprocessingShape">
                    <wps:wsp>
                      <wps:cNvSpPr txBox="1"/>
                      <wps:spPr>
                        <a:xfrm>
                          <a:off x="0" y="0"/>
                          <a:ext cx="2854325" cy="635"/>
                        </a:xfrm>
                        <a:prstGeom prst="rect">
                          <a:avLst/>
                        </a:prstGeom>
                        <a:solidFill>
                          <a:prstClr val="white"/>
                        </a:solidFill>
                        <a:ln>
                          <a:noFill/>
                        </a:ln>
                        <a:effectLst/>
                      </wps:spPr>
                      <wps:txbx>
                        <w:txbxContent>
                          <w:p w:rsidR="00410AE1" w:rsidRPr="00951917" w:rsidRDefault="00410AE1" w:rsidP="00410AE1">
                            <w:pPr>
                              <w:pStyle w:val="Caption"/>
                              <w:rPr>
                                <w:noProof/>
                              </w:rPr>
                            </w:pPr>
                            <w:r>
                              <w:t xml:space="preserve">Figure </w:t>
                            </w:r>
                            <w:fldSimple w:instr=" SEQ Figure \* ARABIC ">
                              <w:r w:rsidR="00C77531">
                                <w:rPr>
                                  <w:noProof/>
                                </w:rPr>
                                <w:t>3</w:t>
                              </w:r>
                            </w:fldSimple>
                            <w:r>
                              <w:t xml:space="preserve"> - Sensor selection in shield (notice pins 5 and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8" type="#_x0000_t202" style="position:absolute;margin-left:-227.9pt;margin-top:27.95pt;width:224.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" stroked="f">
                <v:textbox style="mso-fit-shape-to-text:t" inset="0,0,0,0">
                  <w:txbxContent>
                    <w:p w:rsidR="00410AE1" w:rsidRPr="00951917" w:rsidRDefault="00410AE1" w:rsidP="00410AE1">
                      <w:pPr>
                        <w:pStyle w:val="Caption"/>
                        <w:rPr>
                          <w:noProof/>
                        </w:rPr>
                      </w:pPr>
                      <w:r>
                        <w:t xml:space="preserve">Figure </w:t>
                      </w:r>
                      <w:r w:rsidR="00D32C57">
                        <w:fldChar w:fldCharType="begin"/>
                      </w:r>
                      <w:r w:rsidR="00D32C57">
                        <w:instrText xml:space="preserve"> SEQ Figure \* ARABIC </w:instrText>
                      </w:r>
                      <w:r w:rsidR="00D32C57">
                        <w:fldChar w:fldCharType="separate"/>
                      </w:r>
                      <w:r w:rsidR="00C77531">
                        <w:rPr>
                          <w:noProof/>
                        </w:rPr>
                        <w:t>3</w:t>
                      </w:r>
                      <w:r w:rsidR="00D32C57">
                        <w:rPr>
                          <w:noProof/>
                        </w:rPr>
                        <w:fldChar w:fldCharType="end"/>
                      </w:r>
                      <w:r>
                        <w:t xml:space="preserve"> - Sensor selection in shield (notice pins 5 and 6)</w:t>
                      </w:r>
                    </w:p>
                  </w:txbxContent>
                </v:textbox>
                <w10:wrap type="square"/>
              </v:shape>
            </w:pict>
          </mc:Fallback>
        </mc:AlternateContent>
      </w:r>
    </w:p>
    <w:p w:rsidR="00410AE1" w:rsidRDefault="00410AE1" w:rsidP="00CA1F23">
      <w:r>
        <w:t>The main differenc</w:t>
      </w:r>
      <w:r w:rsidR="00CA1F23">
        <w:t>e to notice is that the shield, given the forced connection to VDD on LSB4 and LSB 5, only has the option of defining 16 sensors 110000(0x30) to 111111(0x3F), while the break boards are not limited to this range (see picture). Since the firmware needs to be prepared for both cases, it is desired to define all the breakout options in the mutually exclusive range, 000000 (0x00) to 101111(0x2F), which gives room to ID 48 break out boards.</w:t>
      </w:r>
    </w:p>
    <w:p w:rsidR="0072023B" w:rsidRPr="0072023B" w:rsidRDefault="0072023B" w:rsidP="00CA1F23">
      <w:pPr>
        <w:rPr>
          <w:color w:val="FF0000"/>
        </w:rPr>
      </w:pPr>
      <w:r>
        <w:rPr>
          <w:color w:val="FF0000"/>
        </w:rPr>
        <w:t xml:space="preserve">The board currently has a defect where the jumper connections are not properly working.  When the shield is connected, the only differentiable scenarios are case 0x30 (decimal 48) and </w:t>
      </w:r>
      <w:proofErr w:type="gramStart"/>
      <w:r>
        <w:rPr>
          <w:color w:val="FF0000"/>
        </w:rPr>
        <w:t>0x0x3F(</w:t>
      </w:r>
      <w:proofErr w:type="gramEnd"/>
      <w:r>
        <w:rPr>
          <w:color w:val="FF0000"/>
        </w:rPr>
        <w:t>decimal 63). The code is currently configured to poll all sensors in the shield on case 0x30.</w:t>
      </w:r>
    </w:p>
    <w:p w:rsidR="00017568" w:rsidRDefault="00017568" w:rsidP="00CA1F23">
      <w:r>
        <w:t xml:space="preserve">The current ID case statement is presented below. Any extra sensors, whether a breakout board or part of a </w:t>
      </w:r>
      <w:proofErr w:type="gramStart"/>
      <w:r>
        <w:t>shield,</w:t>
      </w:r>
      <w:proofErr w:type="gramEnd"/>
      <w:r>
        <w:t xml:space="preserve"> should be added to the ranges stated before:</w:t>
      </w:r>
    </w:p>
    <w:p w:rsidR="00017568" w:rsidRPr="00017568" w:rsidRDefault="00017568" w:rsidP="00017568">
      <w:pPr>
        <w:pStyle w:val="NormalWeb"/>
        <w:spacing w:before="0" w:beforeAutospacing="0" w:after="0" w:afterAutospacing="0"/>
        <w:rPr>
          <w:rFonts w:ascii="Calibri" w:hAnsi="Calibri"/>
          <w:color w:val="000000"/>
          <w:sz w:val="22"/>
          <w:szCs w:val="22"/>
        </w:rPr>
      </w:pPr>
      <w:r>
        <w:t xml:space="preserve"> </w:t>
      </w:r>
      <w:r w:rsidRPr="00017568">
        <w:rPr>
          <w:rFonts w:ascii="Calibri" w:hAnsi="Calibri"/>
          <w:b/>
          <w:bCs/>
          <w:color w:val="000000"/>
          <w:sz w:val="22"/>
          <w:szCs w:val="22"/>
          <w:u w:val="single"/>
        </w:rPr>
        <w:t>Current ID List</w:t>
      </w:r>
    </w:p>
    <w:p w:rsidR="0072023B" w:rsidRDefault="00017568" w:rsidP="00017568">
      <w:pPr>
        <w:spacing w:after="0" w:line="240" w:lineRule="auto"/>
        <w:rPr>
          <w:rFonts w:ascii="Calibri" w:eastAsia="Times New Roman" w:hAnsi="Calibri" w:cs="Times New Roman"/>
        </w:rPr>
      </w:pPr>
      <w:r w:rsidRPr="00017568">
        <w:rPr>
          <w:rFonts w:ascii="Calibri" w:eastAsia="Times New Roman" w:hAnsi="Calibri" w:cs="Times New Roman"/>
        </w:rPr>
        <w:t> </w:t>
      </w:r>
      <w:r w:rsidRPr="00017568">
        <w:rPr>
          <w:noProof/>
        </w:rPr>
        <w:drawing>
          <wp:inline distT="0" distB="0" distL="0" distR="0">
            <wp:extent cx="5693410" cy="13436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410" cy="1343660"/>
                    </a:xfrm>
                    <a:prstGeom prst="rect">
                      <a:avLst/>
                    </a:prstGeom>
                    <a:noFill/>
                    <a:ln>
                      <a:noFill/>
                    </a:ln>
                  </pic:spPr>
                </pic:pic>
              </a:graphicData>
            </a:graphic>
          </wp:inline>
        </w:drawing>
      </w:r>
    </w:p>
    <w:p w:rsidR="00880BD5" w:rsidRDefault="00017568" w:rsidP="00017568">
      <w:pPr>
        <w:spacing w:after="0" w:line="240" w:lineRule="auto"/>
        <w:rPr>
          <w:rFonts w:ascii="Calibri" w:eastAsia="Times New Roman" w:hAnsi="Calibri" w:cs="Times New Roman"/>
          <w:color w:val="C00000"/>
        </w:rPr>
      </w:pPr>
      <w:r w:rsidRPr="00017568">
        <w:rPr>
          <w:rFonts w:ascii="Calibri" w:eastAsia="Times New Roman" w:hAnsi="Calibri" w:cs="Times New Roman"/>
          <w:b/>
          <w:bCs/>
        </w:rPr>
        <w:lastRenderedPageBreak/>
        <w:t>Skipped</w:t>
      </w:r>
      <w:r w:rsidRPr="00017568">
        <w:rPr>
          <w:rFonts w:ascii="Calibri" w:eastAsia="Times New Roman" w:hAnsi="Calibri" w:cs="Times New Roman"/>
        </w:rPr>
        <w:t xml:space="preserve">: </w:t>
      </w:r>
      <w:r w:rsidRPr="00017568">
        <w:rPr>
          <w:rFonts w:ascii="Calibri" w:eastAsia="Times New Roman" w:hAnsi="Calibri" w:cs="Times New Roman"/>
          <w:color w:val="C00000"/>
        </w:rPr>
        <w:t>3</w:t>
      </w:r>
      <w:r w:rsidR="00D95464">
        <w:rPr>
          <w:rFonts w:ascii="Calibri" w:eastAsia="Times New Roman" w:hAnsi="Calibri" w:cs="Times New Roman"/>
          <w:color w:val="C00000"/>
        </w:rPr>
        <w:t>(pressure)</w:t>
      </w:r>
      <w:proofErr w:type="gramStart"/>
      <w:r w:rsidRPr="00017568">
        <w:rPr>
          <w:rFonts w:ascii="Calibri" w:eastAsia="Times New Roman" w:hAnsi="Calibri" w:cs="Times New Roman"/>
          <w:color w:val="C00000"/>
        </w:rPr>
        <w:t>,4</w:t>
      </w:r>
      <w:proofErr w:type="gramEnd"/>
      <w:r w:rsidR="00D95464">
        <w:rPr>
          <w:rFonts w:ascii="Calibri" w:eastAsia="Times New Roman" w:hAnsi="Calibri" w:cs="Times New Roman"/>
          <w:color w:val="C00000"/>
        </w:rPr>
        <w:t>(color)</w:t>
      </w:r>
      <w:r w:rsidRPr="00017568">
        <w:rPr>
          <w:rFonts w:ascii="Calibri" w:eastAsia="Times New Roman" w:hAnsi="Calibri" w:cs="Times New Roman"/>
          <w:color w:val="C00000"/>
        </w:rPr>
        <w:t>,11</w:t>
      </w:r>
      <w:r w:rsidR="00D95464">
        <w:rPr>
          <w:rFonts w:ascii="Calibri" w:eastAsia="Times New Roman" w:hAnsi="Calibri" w:cs="Times New Roman"/>
          <w:color w:val="C00000"/>
        </w:rPr>
        <w:t>(ALS/</w:t>
      </w:r>
      <w:proofErr w:type="spellStart"/>
      <w:r w:rsidR="00D95464">
        <w:rPr>
          <w:rFonts w:ascii="Calibri" w:eastAsia="Times New Roman" w:hAnsi="Calibri" w:cs="Times New Roman"/>
          <w:color w:val="C00000"/>
        </w:rPr>
        <w:t>Prox</w:t>
      </w:r>
      <w:proofErr w:type="spellEnd"/>
      <w:r w:rsidR="00D95464">
        <w:rPr>
          <w:rFonts w:ascii="Calibri" w:eastAsia="Times New Roman" w:hAnsi="Calibri" w:cs="Times New Roman"/>
          <w:color w:val="C00000"/>
        </w:rPr>
        <w:t>)</w:t>
      </w:r>
      <w:r w:rsidRPr="00017568">
        <w:rPr>
          <w:rFonts w:ascii="Calibri" w:eastAsia="Times New Roman" w:hAnsi="Calibri" w:cs="Times New Roman"/>
          <w:color w:val="C00000"/>
        </w:rPr>
        <w:t>,12</w:t>
      </w:r>
      <w:r w:rsidR="00D95464">
        <w:rPr>
          <w:rFonts w:ascii="Calibri" w:eastAsia="Times New Roman" w:hAnsi="Calibri" w:cs="Times New Roman"/>
          <w:color w:val="C00000"/>
        </w:rPr>
        <w:t>(gyro)</w:t>
      </w:r>
      <w:r w:rsidRPr="00017568">
        <w:rPr>
          <w:rFonts w:ascii="Calibri" w:eastAsia="Times New Roman" w:hAnsi="Calibri" w:cs="Times New Roman"/>
          <w:color w:val="C00000"/>
        </w:rPr>
        <w:t>,13,14,17,18,19</w:t>
      </w:r>
    </w:p>
    <w:p w:rsidR="0072023B" w:rsidRPr="0072023B" w:rsidRDefault="0072023B" w:rsidP="00017568">
      <w:pPr>
        <w:spacing w:after="0" w:line="240" w:lineRule="auto"/>
        <w:rPr>
          <w:rFonts w:ascii="Calibri" w:eastAsia="Times New Roman" w:hAnsi="Calibri" w:cs="Times New Roman"/>
        </w:rPr>
      </w:pPr>
    </w:p>
    <w:p w:rsidR="00880BD5" w:rsidRDefault="00880BD5" w:rsidP="00017568">
      <w:pPr>
        <w:spacing w:after="0" w:line="240" w:lineRule="auto"/>
        <w:rPr>
          <w:rFonts w:ascii="Calibri" w:eastAsia="Times New Roman" w:hAnsi="Calibri" w:cs="Times New Roman"/>
        </w:rPr>
      </w:pPr>
      <w:r w:rsidRPr="00880BD5">
        <w:rPr>
          <w:rFonts w:ascii="Calibri" w:eastAsia="Times New Roman" w:hAnsi="Calibri" w:cs="Times New Roman"/>
        </w:rPr>
        <w:t xml:space="preserve">The main task at hand </w:t>
      </w:r>
      <w:r>
        <w:rPr>
          <w:rFonts w:ascii="Calibri" w:eastAsia="Times New Roman" w:hAnsi="Calibri" w:cs="Times New Roman"/>
        </w:rPr>
        <w:t>is to incorporate 4 more sensors to the platform. For quick prototyping purposes, these will be added to the firmware as breakout boards, though any adjustment would just require initializing a relevant case statement in the right range. The sensors to be added are the following:</w:t>
      </w:r>
    </w:p>
    <w:p w:rsidR="00880BD5" w:rsidRDefault="00880BD5" w:rsidP="00017568">
      <w:pPr>
        <w:spacing w:after="0" w:line="240" w:lineRule="auto"/>
        <w:rPr>
          <w:rFonts w:ascii="Calibri" w:eastAsia="Times New Roman" w:hAnsi="Calibri" w:cs="Times New Roman"/>
        </w:rPr>
      </w:pPr>
    </w:p>
    <w:p w:rsidR="00880BD5" w:rsidRPr="00880BD5" w:rsidRDefault="00880BD5" w:rsidP="00880BD5">
      <w:pPr>
        <w:numPr>
          <w:ilvl w:val="0"/>
          <w:numId w:val="1"/>
        </w:numPr>
        <w:spacing w:after="0" w:line="240" w:lineRule="auto"/>
        <w:ind w:left="540"/>
        <w:textAlignment w:val="center"/>
        <w:rPr>
          <w:rFonts w:ascii="Calibri" w:eastAsia="Times New Roman" w:hAnsi="Calibri" w:cs="Times New Roman"/>
          <w:b/>
          <w:bCs/>
          <w:color w:val="000000"/>
        </w:rPr>
      </w:pPr>
      <w:r w:rsidRPr="00880BD5">
        <w:rPr>
          <w:rFonts w:ascii="Calibri" w:eastAsia="Times New Roman" w:hAnsi="Calibri" w:cs="Times New Roman"/>
          <w:color w:val="000000"/>
        </w:rPr>
        <w:t>Pressure Sensor (BM1383GLV)</w:t>
      </w:r>
    </w:p>
    <w:p w:rsidR="00880BD5" w:rsidRPr="00880BD5" w:rsidRDefault="00880BD5" w:rsidP="00880BD5">
      <w:pPr>
        <w:numPr>
          <w:ilvl w:val="0"/>
          <w:numId w:val="1"/>
        </w:numPr>
        <w:spacing w:after="0" w:line="240" w:lineRule="auto"/>
        <w:ind w:left="540"/>
        <w:textAlignment w:val="center"/>
        <w:rPr>
          <w:rFonts w:ascii="Calibri" w:eastAsia="Times New Roman" w:hAnsi="Calibri" w:cs="Times New Roman"/>
          <w:b/>
          <w:bCs/>
          <w:color w:val="000000"/>
        </w:rPr>
      </w:pPr>
      <w:r w:rsidRPr="00880BD5">
        <w:rPr>
          <w:rFonts w:ascii="Calibri" w:eastAsia="Times New Roman" w:hAnsi="Calibri" w:cs="Times New Roman"/>
          <w:color w:val="000000"/>
        </w:rPr>
        <w:t>Gyro (KXG03)</w:t>
      </w:r>
    </w:p>
    <w:p w:rsidR="00880BD5" w:rsidRPr="00880BD5" w:rsidRDefault="00880BD5" w:rsidP="00880BD5">
      <w:pPr>
        <w:numPr>
          <w:ilvl w:val="0"/>
          <w:numId w:val="1"/>
        </w:numPr>
        <w:spacing w:after="0" w:line="240" w:lineRule="auto"/>
        <w:ind w:left="540"/>
        <w:textAlignment w:val="center"/>
        <w:rPr>
          <w:rFonts w:ascii="Calibri" w:eastAsia="Times New Roman" w:hAnsi="Calibri" w:cs="Times New Roman"/>
          <w:b/>
          <w:bCs/>
          <w:color w:val="000000"/>
        </w:rPr>
      </w:pPr>
      <w:r w:rsidRPr="00880BD5">
        <w:rPr>
          <w:rFonts w:ascii="Calibri" w:eastAsia="Times New Roman" w:hAnsi="Calibri" w:cs="Times New Roman"/>
          <w:color w:val="000000"/>
        </w:rPr>
        <w:t>ALS/Proximity Sensor (RPR-0521)</w:t>
      </w:r>
    </w:p>
    <w:p w:rsidR="00880BD5" w:rsidRPr="00880BD5" w:rsidRDefault="00880BD5" w:rsidP="00880BD5">
      <w:pPr>
        <w:numPr>
          <w:ilvl w:val="0"/>
          <w:numId w:val="1"/>
        </w:numPr>
        <w:spacing w:after="0" w:line="240" w:lineRule="auto"/>
        <w:ind w:left="540"/>
        <w:textAlignment w:val="center"/>
        <w:rPr>
          <w:rFonts w:ascii="Calibri" w:eastAsia="Times New Roman" w:hAnsi="Calibri" w:cs="Times New Roman"/>
          <w:b/>
          <w:bCs/>
          <w:color w:val="000000"/>
        </w:rPr>
      </w:pPr>
      <w:r w:rsidRPr="00880BD5">
        <w:rPr>
          <w:rFonts w:ascii="Calibri" w:eastAsia="Times New Roman" w:hAnsi="Calibri" w:cs="Times New Roman"/>
          <w:color w:val="000000"/>
        </w:rPr>
        <w:t>Color Sensor (BH1745NUC)</w:t>
      </w:r>
    </w:p>
    <w:p w:rsidR="00880BD5" w:rsidRDefault="00880BD5" w:rsidP="00017568">
      <w:pPr>
        <w:spacing w:after="0" w:line="240" w:lineRule="auto"/>
        <w:rPr>
          <w:rFonts w:ascii="Calibri" w:eastAsia="Times New Roman" w:hAnsi="Calibri" w:cs="Times New Roman"/>
        </w:rPr>
      </w:pPr>
    </w:p>
    <w:p w:rsidR="00880BD5" w:rsidRDefault="00880BD5" w:rsidP="00880BD5">
      <w:pPr>
        <w:spacing w:after="0" w:line="240" w:lineRule="auto"/>
        <w:textAlignment w:val="center"/>
        <w:rPr>
          <w:rFonts w:ascii="Calibri" w:eastAsia="Times New Roman" w:hAnsi="Calibri" w:cs="Times New Roman"/>
          <w:b/>
          <w:color w:val="000000"/>
          <w:u w:val="single"/>
        </w:rPr>
      </w:pPr>
      <w:r w:rsidRPr="00880BD5">
        <w:rPr>
          <w:rFonts w:ascii="Calibri" w:eastAsia="Times New Roman" w:hAnsi="Calibri" w:cs="Times New Roman"/>
          <w:b/>
          <w:color w:val="000000"/>
          <w:u w:val="single"/>
        </w:rPr>
        <w:t>Pressure Sensor (BM1383GLV)</w:t>
      </w:r>
    </w:p>
    <w:p w:rsidR="00880BD5" w:rsidRDefault="00880BD5" w:rsidP="00880BD5">
      <w:pPr>
        <w:spacing w:after="0" w:line="240" w:lineRule="auto"/>
        <w:textAlignment w:val="center"/>
        <w:rPr>
          <w:rFonts w:ascii="Calibri" w:eastAsia="Times New Roman" w:hAnsi="Calibri" w:cs="Times New Roman"/>
          <w:color w:val="000000"/>
        </w:rPr>
      </w:pPr>
      <w:r w:rsidRPr="00880BD5">
        <w:rPr>
          <w:rFonts w:ascii="Calibri" w:eastAsia="Times New Roman" w:hAnsi="Calibri" w:cs="Times New Roman"/>
          <w:color w:val="000000"/>
        </w:rPr>
        <w:t>This is</w:t>
      </w:r>
      <w:r>
        <w:rPr>
          <w:rFonts w:ascii="Calibri" w:eastAsia="Times New Roman" w:hAnsi="Calibri" w:cs="Times New Roman"/>
          <w:color w:val="000000"/>
        </w:rPr>
        <w:t xml:space="preserve"> an I2C device that will leverage many of the existing functions for the protocol used by other sensors. Some of the variables and methods of interest </w:t>
      </w:r>
      <w:r w:rsidR="00656186">
        <w:rPr>
          <w:rFonts w:ascii="Calibri" w:eastAsia="Times New Roman" w:hAnsi="Calibri" w:cs="Times New Roman"/>
          <w:color w:val="000000"/>
        </w:rPr>
        <w:t>are</w:t>
      </w:r>
      <w:r w:rsidR="00656186" w:rsidRPr="00880BD5">
        <w:rPr>
          <w:rFonts w:ascii="Calibri" w:eastAsia="Times New Roman" w:hAnsi="Calibri" w:cs="Times New Roman"/>
          <w:color w:val="000000"/>
        </w:rPr>
        <w:t>:</w:t>
      </w:r>
    </w:p>
    <w:p w:rsidR="00880BD5" w:rsidRDefault="00880BD5" w:rsidP="00880BD5">
      <w:pPr>
        <w:spacing w:after="0" w:line="240" w:lineRule="auto"/>
        <w:textAlignment w:val="center"/>
        <w:rPr>
          <w:rFonts w:ascii="Calibri" w:eastAsia="Times New Roman" w:hAnsi="Calibri" w:cs="Times New Roman"/>
          <w:color w:val="000000"/>
        </w:rPr>
      </w:pPr>
    </w:p>
    <w:p w:rsidR="00880BD5" w:rsidRPr="00656186" w:rsidRDefault="00656186" w:rsidP="00880BD5">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Initialization and Operation routines:</w:t>
      </w:r>
    </w:p>
    <w:p w:rsidR="00880BD5" w:rsidRDefault="00880BD5" w:rsidP="00880BD5">
      <w:pPr>
        <w:spacing w:after="0" w:line="240" w:lineRule="auto"/>
        <w:textAlignment w:val="center"/>
        <w:rPr>
          <w:rFonts w:ascii="Calibri" w:eastAsia="Times New Roman" w:hAnsi="Calibri" w:cs="Times New Roman"/>
          <w:bCs/>
          <w:color w:val="000000"/>
        </w:rPr>
      </w:pPr>
      <w:proofErr w:type="gramStart"/>
      <w:r w:rsidRPr="00880BD5">
        <w:rPr>
          <w:rFonts w:ascii="Calibri" w:eastAsia="Times New Roman" w:hAnsi="Calibri" w:cs="Times New Roman"/>
          <w:bCs/>
          <w:color w:val="000000"/>
        </w:rPr>
        <w:t>void</w:t>
      </w:r>
      <w:proofErr w:type="gramEnd"/>
      <w:r w:rsidRPr="00880BD5">
        <w:rPr>
          <w:rFonts w:ascii="Calibri" w:eastAsia="Times New Roman" w:hAnsi="Calibri" w:cs="Times New Roman"/>
          <w:bCs/>
          <w:color w:val="000000"/>
        </w:rPr>
        <w:t xml:space="preserve"> MainOp_Pressure_Sensor_3();</w:t>
      </w:r>
    </w:p>
    <w:p w:rsidR="00880BD5" w:rsidRDefault="00880BD5" w:rsidP="00880BD5">
      <w:pPr>
        <w:spacing w:after="0" w:line="240" w:lineRule="auto"/>
        <w:textAlignment w:val="center"/>
        <w:rPr>
          <w:rFonts w:ascii="Calibri" w:eastAsia="Times New Roman" w:hAnsi="Calibri" w:cs="Times New Roman"/>
          <w:bCs/>
          <w:color w:val="000000"/>
        </w:rPr>
      </w:pPr>
      <w:proofErr w:type="gramStart"/>
      <w:r w:rsidRPr="00880BD5">
        <w:rPr>
          <w:rFonts w:ascii="Calibri" w:eastAsia="Times New Roman" w:hAnsi="Calibri" w:cs="Times New Roman"/>
          <w:bCs/>
          <w:color w:val="000000"/>
        </w:rPr>
        <w:t>void</w:t>
      </w:r>
      <w:proofErr w:type="gramEnd"/>
      <w:r w:rsidRPr="00880BD5">
        <w:rPr>
          <w:rFonts w:ascii="Calibri" w:eastAsia="Times New Roman" w:hAnsi="Calibri" w:cs="Times New Roman"/>
          <w:bCs/>
          <w:color w:val="000000"/>
        </w:rPr>
        <w:t xml:space="preserve"> Init_Pressure_Sensor_3();</w:t>
      </w:r>
    </w:p>
    <w:p w:rsidR="00880BD5" w:rsidRDefault="00880BD5" w:rsidP="00880BD5">
      <w:pPr>
        <w:spacing w:after="0" w:line="240" w:lineRule="auto"/>
        <w:textAlignment w:val="center"/>
        <w:rPr>
          <w:rFonts w:ascii="Calibri" w:eastAsia="Times New Roman" w:hAnsi="Calibri" w:cs="Times New Roman"/>
          <w:bCs/>
          <w:color w:val="000000"/>
        </w:rPr>
      </w:pPr>
    </w:p>
    <w:p w:rsidR="00656186" w:rsidRPr="00656186" w:rsidRDefault="00656186" w:rsidP="00880BD5">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I2C functions to configure and retrieve data:</w:t>
      </w:r>
    </w:p>
    <w:p w:rsidR="00880BD5" w:rsidRDefault="00656186" w:rsidP="00880BD5">
      <w:pPr>
        <w:spacing w:after="0" w:line="240" w:lineRule="auto"/>
        <w:textAlignment w:val="center"/>
        <w:rPr>
          <w:rFonts w:ascii="Calibri" w:eastAsia="Times New Roman" w:hAnsi="Calibri" w:cs="Times New Roman"/>
          <w:bCs/>
          <w:color w:val="000000"/>
        </w:rPr>
      </w:pPr>
      <w:r>
        <w:rPr>
          <w:rFonts w:ascii="Calibri" w:eastAsia="Times New Roman" w:hAnsi="Calibri" w:cs="Times New Roman"/>
          <w:bCs/>
          <w:color w:val="000000"/>
        </w:rPr>
        <w:t>I2</w:t>
      </w:r>
      <w:r w:rsidR="00880BD5">
        <w:rPr>
          <w:rFonts w:ascii="Calibri" w:eastAsia="Times New Roman" w:hAnsi="Calibri" w:cs="Times New Roman"/>
          <w:bCs/>
          <w:color w:val="000000"/>
        </w:rPr>
        <w:t>C_Read, I2C_Write</w:t>
      </w:r>
    </w:p>
    <w:p w:rsidR="00880BD5" w:rsidRDefault="00880BD5" w:rsidP="00880BD5">
      <w:pPr>
        <w:spacing w:after="0" w:line="240" w:lineRule="auto"/>
        <w:textAlignment w:val="center"/>
        <w:rPr>
          <w:rFonts w:ascii="Calibri" w:eastAsia="Times New Roman" w:hAnsi="Calibri" w:cs="Times New Roman"/>
          <w:bCs/>
          <w:color w:val="000000"/>
        </w:rPr>
      </w:pPr>
    </w:p>
    <w:p w:rsidR="00880BD5" w:rsidRPr="00656186" w:rsidRDefault="00880BD5" w:rsidP="00880BD5">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I2C device address of BM1383GLV</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BM1383GLV_I2C_ADDR</w:t>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t>= 0x5du;</w:t>
      </w:r>
    </w:p>
    <w:p w:rsidR="00880BD5" w:rsidRPr="00880BD5" w:rsidRDefault="00880BD5" w:rsidP="00880BD5">
      <w:pPr>
        <w:spacing w:after="0" w:line="240" w:lineRule="auto"/>
        <w:textAlignment w:val="center"/>
        <w:rPr>
          <w:rFonts w:ascii="Calibri" w:eastAsia="Times New Roman" w:hAnsi="Calibri" w:cs="Times New Roman"/>
          <w:bCs/>
          <w:color w:val="000000"/>
        </w:rPr>
      </w:pPr>
    </w:p>
    <w:p w:rsidR="00880BD5" w:rsidRPr="00656186" w:rsidRDefault="00880BD5" w:rsidP="00880BD5">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Register addresses of BM1383GLV</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BM1383GLV_ID </w:t>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t>= 0x10u;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BM1383GLV_RESET_CONTROL </w:t>
      </w:r>
      <w:r w:rsidRPr="00880BD5">
        <w:rPr>
          <w:rFonts w:ascii="Calibri" w:eastAsia="Times New Roman" w:hAnsi="Calibri" w:cs="Times New Roman"/>
          <w:bCs/>
          <w:color w:val="000000"/>
        </w:rPr>
        <w:tab/>
      </w:r>
      <w:r w:rsidR="00656186">
        <w:rPr>
          <w:rFonts w:ascii="Calibri" w:eastAsia="Times New Roman" w:hAnsi="Calibri" w:cs="Times New Roman"/>
          <w:bCs/>
          <w:color w:val="000000"/>
        </w:rPr>
        <w:tab/>
      </w:r>
      <w:r w:rsidRPr="00880BD5">
        <w:rPr>
          <w:rFonts w:ascii="Calibri" w:eastAsia="Times New Roman" w:hAnsi="Calibri" w:cs="Times New Roman"/>
          <w:bCs/>
          <w:color w:val="000000"/>
        </w:rPr>
        <w:t>= 0x11u;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BM1383GLV_POWER_DOWN </w:t>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t>= 0x12u;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BM1383GLV_SLEEP </w:t>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t>= 0x13u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BM1383GLV_MODE_CONTROL </w:t>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t>= 0x14u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BM1383GLV_TEMPERATURE_MSB </w:t>
      </w:r>
      <w:r w:rsidRPr="00880BD5">
        <w:rPr>
          <w:rFonts w:ascii="Calibri" w:eastAsia="Times New Roman" w:hAnsi="Calibri" w:cs="Times New Roman"/>
          <w:bCs/>
          <w:color w:val="000000"/>
        </w:rPr>
        <w:tab/>
      </w:r>
      <w:r w:rsidR="00656186">
        <w:rPr>
          <w:rFonts w:ascii="Calibri" w:eastAsia="Times New Roman" w:hAnsi="Calibri" w:cs="Times New Roman"/>
          <w:bCs/>
          <w:color w:val="000000"/>
        </w:rPr>
        <w:tab/>
      </w:r>
      <w:r w:rsidRPr="00880BD5">
        <w:rPr>
          <w:rFonts w:ascii="Calibri" w:eastAsia="Times New Roman" w:hAnsi="Calibri" w:cs="Times New Roman"/>
          <w:bCs/>
          <w:color w:val="000000"/>
        </w:rPr>
        <w:t>= 0x1au;</w:t>
      </w:r>
      <w:r w:rsidRPr="00880BD5">
        <w:rPr>
          <w:rFonts w:ascii="Calibri" w:eastAsia="Times New Roman" w:hAnsi="Calibri" w:cs="Times New Roman"/>
          <w:bCs/>
          <w:color w:val="000000"/>
        </w:rPr>
        <w:tab/>
        <w:t>//data read starts here</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BM1383GLV_TEMPERATURE_LSB </w:t>
      </w:r>
      <w:r w:rsidRPr="00880BD5">
        <w:rPr>
          <w:rFonts w:ascii="Calibri" w:eastAsia="Times New Roman" w:hAnsi="Calibri" w:cs="Times New Roman"/>
          <w:bCs/>
          <w:color w:val="000000"/>
        </w:rPr>
        <w:tab/>
      </w:r>
      <w:r w:rsidR="00656186">
        <w:rPr>
          <w:rFonts w:ascii="Calibri" w:eastAsia="Times New Roman" w:hAnsi="Calibri" w:cs="Times New Roman"/>
          <w:bCs/>
          <w:color w:val="000000"/>
        </w:rPr>
        <w:tab/>
      </w:r>
      <w:r w:rsidRPr="00880BD5">
        <w:rPr>
          <w:rFonts w:ascii="Calibri" w:eastAsia="Times New Roman" w:hAnsi="Calibri" w:cs="Times New Roman"/>
          <w:bCs/>
          <w:color w:val="000000"/>
        </w:rPr>
        <w:t>= 0x1bu;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BM1383GLV_PRESSURE_MSB</w:t>
      </w:r>
      <w:r w:rsidRPr="00880BD5">
        <w:rPr>
          <w:rFonts w:ascii="Calibri" w:eastAsia="Times New Roman" w:hAnsi="Calibri" w:cs="Times New Roman"/>
          <w:bCs/>
          <w:color w:val="000000"/>
        </w:rPr>
        <w:tab/>
        <w:t xml:space="preserve">  </w:t>
      </w:r>
      <w:r w:rsidRPr="00880BD5">
        <w:rPr>
          <w:rFonts w:ascii="Calibri" w:eastAsia="Times New Roman" w:hAnsi="Calibri" w:cs="Times New Roman"/>
          <w:bCs/>
          <w:color w:val="000000"/>
        </w:rPr>
        <w:tab/>
        <w:t>= 0x1cu;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BM1383GLV_PRESSURE_LSB</w:t>
      </w:r>
      <w:r w:rsidRPr="00880BD5">
        <w:rPr>
          <w:rFonts w:ascii="Calibri" w:eastAsia="Times New Roman" w:hAnsi="Calibri" w:cs="Times New Roman"/>
          <w:bCs/>
          <w:color w:val="000000"/>
        </w:rPr>
        <w:tab/>
        <w:t xml:space="preserve">  </w:t>
      </w:r>
      <w:r w:rsidRPr="00880BD5">
        <w:rPr>
          <w:rFonts w:ascii="Calibri" w:eastAsia="Times New Roman" w:hAnsi="Calibri" w:cs="Times New Roman"/>
          <w:bCs/>
          <w:color w:val="000000"/>
        </w:rPr>
        <w:tab/>
        <w:t>= 0x1du;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BM1383GLV_PRESSURE_LSB    </w:t>
      </w:r>
      <w:r w:rsidRPr="00880BD5">
        <w:rPr>
          <w:rFonts w:ascii="Calibri" w:eastAsia="Times New Roman" w:hAnsi="Calibri" w:cs="Times New Roman"/>
          <w:bCs/>
          <w:color w:val="000000"/>
        </w:rPr>
        <w:tab/>
      </w:r>
      <w:r w:rsidR="00656186">
        <w:rPr>
          <w:rFonts w:ascii="Calibri" w:eastAsia="Times New Roman" w:hAnsi="Calibri" w:cs="Times New Roman"/>
          <w:bCs/>
          <w:color w:val="000000"/>
        </w:rPr>
        <w:tab/>
      </w:r>
      <w:r w:rsidRPr="00880BD5">
        <w:rPr>
          <w:rFonts w:ascii="Calibri" w:eastAsia="Times New Roman" w:hAnsi="Calibri" w:cs="Times New Roman"/>
          <w:bCs/>
          <w:color w:val="000000"/>
        </w:rPr>
        <w:t>= 0x1eu;</w:t>
      </w:r>
    </w:p>
    <w:p w:rsidR="00656186" w:rsidRDefault="00656186" w:rsidP="00880BD5">
      <w:pPr>
        <w:spacing w:after="0" w:line="240" w:lineRule="auto"/>
        <w:textAlignment w:val="center"/>
        <w:rPr>
          <w:rFonts w:ascii="Calibri" w:eastAsia="Times New Roman" w:hAnsi="Calibri" w:cs="Times New Roman"/>
          <w:bCs/>
          <w:color w:val="000000"/>
        </w:rPr>
      </w:pPr>
    </w:p>
    <w:p w:rsidR="00880BD5" w:rsidRPr="00656186" w:rsidRDefault="00656186" w:rsidP="00880BD5">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C</w:t>
      </w:r>
      <w:r w:rsidR="00880BD5" w:rsidRPr="00656186">
        <w:rPr>
          <w:rFonts w:ascii="Calibri" w:eastAsia="Times New Roman" w:hAnsi="Calibri" w:cs="Times New Roman"/>
          <w:bCs/>
          <w:color w:val="000000"/>
          <w:u w:val="single"/>
        </w:rPr>
        <w:t>onfiguration data</w:t>
      </w:r>
      <w:r>
        <w:rPr>
          <w:rFonts w:ascii="Calibri" w:eastAsia="Times New Roman" w:hAnsi="Calibri" w:cs="Times New Roman"/>
          <w:bCs/>
          <w:color w:val="000000"/>
          <w:u w:val="single"/>
        </w:rPr>
        <w:t xml:space="preserve"> registers</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BM1383GLV_POWER_ON</w:t>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t>= 0x01u;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BM1383GLV_POWER_OFF</w:t>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t>= 0x00u;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BM1383GLV_SLEEP_ACT   </w:t>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r>
      <w:r w:rsidR="00656186">
        <w:rPr>
          <w:rFonts w:ascii="Calibri" w:eastAsia="Times New Roman" w:hAnsi="Calibri" w:cs="Times New Roman"/>
          <w:bCs/>
          <w:color w:val="000000"/>
        </w:rPr>
        <w:tab/>
      </w:r>
      <w:r w:rsidRPr="00880BD5">
        <w:rPr>
          <w:rFonts w:ascii="Calibri" w:eastAsia="Times New Roman" w:hAnsi="Calibri" w:cs="Times New Roman"/>
          <w:bCs/>
          <w:color w:val="000000"/>
        </w:rPr>
        <w:t>= 0x01u;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BM1383GLV_SLEEP_SLP   </w:t>
      </w:r>
      <w:r w:rsidRPr="00880BD5">
        <w:rPr>
          <w:rFonts w:ascii="Calibri" w:eastAsia="Times New Roman" w:hAnsi="Calibri" w:cs="Times New Roman"/>
          <w:bCs/>
          <w:color w:val="000000"/>
        </w:rPr>
        <w:tab/>
      </w:r>
      <w:r w:rsidRPr="00880BD5">
        <w:rPr>
          <w:rFonts w:ascii="Calibri" w:eastAsia="Times New Roman" w:hAnsi="Calibri" w:cs="Times New Roman"/>
          <w:bCs/>
          <w:color w:val="000000"/>
        </w:rPr>
        <w:tab/>
      </w:r>
      <w:r w:rsidR="00656186">
        <w:rPr>
          <w:rFonts w:ascii="Calibri" w:eastAsia="Times New Roman" w:hAnsi="Calibri" w:cs="Times New Roman"/>
          <w:bCs/>
          <w:color w:val="000000"/>
        </w:rPr>
        <w:tab/>
      </w:r>
      <w:r w:rsidRPr="00880BD5">
        <w:rPr>
          <w:rFonts w:ascii="Calibri" w:eastAsia="Times New Roman" w:hAnsi="Calibri" w:cs="Times New Roman"/>
          <w:bCs/>
          <w:color w:val="000000"/>
        </w:rPr>
        <w:t>= 0x00u;</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BM1383GLV_MODE_CONTROL_AVGN </w:t>
      </w:r>
      <w:r w:rsidR="00656186">
        <w:rPr>
          <w:rFonts w:ascii="Calibri" w:eastAsia="Times New Roman" w:hAnsi="Calibri" w:cs="Times New Roman"/>
          <w:bCs/>
          <w:color w:val="000000"/>
        </w:rPr>
        <w:tab/>
      </w:r>
      <w:r w:rsidRPr="00880BD5">
        <w:rPr>
          <w:rFonts w:ascii="Calibri" w:eastAsia="Times New Roman" w:hAnsi="Calibri" w:cs="Times New Roman"/>
          <w:bCs/>
          <w:color w:val="000000"/>
        </w:rPr>
        <w:t>= 0x02u;</w:t>
      </w:r>
      <w:r w:rsidRPr="00880BD5">
        <w:rPr>
          <w:rFonts w:ascii="Calibri" w:eastAsia="Times New Roman" w:hAnsi="Calibri" w:cs="Times New Roman"/>
          <w:bCs/>
          <w:color w:val="000000"/>
        </w:rPr>
        <w:tab/>
        <w:t xml:space="preserve">//12 </w:t>
      </w:r>
      <w:proofErr w:type="spellStart"/>
      <w:r w:rsidRPr="00880BD5">
        <w:rPr>
          <w:rFonts w:ascii="Calibri" w:eastAsia="Times New Roman" w:hAnsi="Calibri" w:cs="Times New Roman"/>
          <w:bCs/>
          <w:color w:val="000000"/>
        </w:rPr>
        <w:t>ms</w:t>
      </w:r>
      <w:proofErr w:type="spellEnd"/>
      <w:r w:rsidRPr="00880BD5">
        <w:rPr>
          <w:rFonts w:ascii="Calibri" w:eastAsia="Times New Roman" w:hAnsi="Calibri" w:cs="Times New Roman"/>
          <w:bCs/>
          <w:color w:val="000000"/>
        </w:rPr>
        <w:t xml:space="preserve"> delay</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BM1383GLV_MODE_CONTROL_MODE </w:t>
      </w:r>
      <w:r w:rsidR="00656186">
        <w:rPr>
          <w:rFonts w:ascii="Calibri" w:eastAsia="Times New Roman" w:hAnsi="Calibri" w:cs="Times New Roman"/>
          <w:bCs/>
          <w:color w:val="000000"/>
        </w:rPr>
        <w:tab/>
      </w:r>
      <w:r w:rsidRPr="00880BD5">
        <w:rPr>
          <w:rFonts w:ascii="Calibri" w:eastAsia="Times New Roman" w:hAnsi="Calibri" w:cs="Times New Roman"/>
          <w:bCs/>
          <w:color w:val="000000"/>
        </w:rPr>
        <w:t>= 0x04u;</w:t>
      </w:r>
      <w:r w:rsidRPr="00880BD5">
        <w:rPr>
          <w:rFonts w:ascii="Calibri" w:eastAsia="Times New Roman" w:hAnsi="Calibri" w:cs="Times New Roman"/>
          <w:bCs/>
          <w:color w:val="000000"/>
        </w:rPr>
        <w:tab/>
        <w:t>//sampling 200ms</w:t>
      </w:r>
    </w:p>
    <w:p w:rsidR="00880BD5" w:rsidRPr="00880BD5" w:rsidRDefault="00880BD5" w:rsidP="00880BD5">
      <w:pPr>
        <w:spacing w:after="0" w:line="240" w:lineRule="auto"/>
        <w:textAlignment w:val="center"/>
        <w:rPr>
          <w:rFonts w:ascii="Calibri" w:eastAsia="Times New Roman" w:hAnsi="Calibri" w:cs="Times New Roman"/>
          <w:bCs/>
          <w:color w:val="000000"/>
        </w:rPr>
      </w:pPr>
      <w:proofErr w:type="spellStart"/>
      <w:proofErr w:type="gramStart"/>
      <w:r w:rsidRPr="00880BD5">
        <w:rPr>
          <w:rFonts w:ascii="Calibri" w:eastAsia="Times New Roman" w:hAnsi="Calibri" w:cs="Times New Roman"/>
          <w:bCs/>
          <w:color w:val="000000"/>
        </w:rPr>
        <w:t>const</w:t>
      </w:r>
      <w:proofErr w:type="spellEnd"/>
      <w:proofErr w:type="gramEnd"/>
      <w:r w:rsidRPr="00880BD5">
        <w:rPr>
          <w:rFonts w:ascii="Calibri" w:eastAsia="Times New Roman" w:hAnsi="Calibri" w:cs="Times New Roman"/>
          <w:bCs/>
          <w:color w:val="000000"/>
        </w:rPr>
        <w:t xml:space="preserve"> unsigned char BM1383GLV_MODE_CONTROL_REG  = (BM1383GLV_MODE_CONTROL_AVGN &lt;&lt; 5)+ BM1383GLV_MODE_CONTROL_MODE</w:t>
      </w:r>
      <w:ins w:id="0" w:author="morpheus" w:date="2015-06-05T10:38:00Z">
        <w:r w:rsidR="001A0B49">
          <w:rPr>
            <w:rFonts w:ascii="Calibri" w:eastAsia="Times New Roman" w:hAnsi="Calibri" w:cs="Times New Roman"/>
            <w:bCs/>
            <w:color w:val="000000"/>
          </w:rPr>
          <w:t xml:space="preserve"> = 0x44</w:t>
        </w:r>
      </w:ins>
      <w:r w:rsidRPr="00880BD5">
        <w:rPr>
          <w:rFonts w:ascii="Calibri" w:eastAsia="Times New Roman" w:hAnsi="Calibri" w:cs="Times New Roman"/>
          <w:bCs/>
          <w:color w:val="000000"/>
        </w:rPr>
        <w:t>;</w:t>
      </w:r>
    </w:p>
    <w:p w:rsidR="00880BD5" w:rsidRDefault="00880BD5" w:rsidP="00017568">
      <w:pPr>
        <w:spacing w:after="0" w:line="240" w:lineRule="auto"/>
        <w:rPr>
          <w:rFonts w:ascii="Calibri" w:eastAsia="Times New Roman" w:hAnsi="Calibri" w:cs="Times New Roman"/>
        </w:rPr>
      </w:pPr>
    </w:p>
    <w:p w:rsidR="00880BD5" w:rsidRPr="00017568" w:rsidRDefault="00880BD5" w:rsidP="00017568">
      <w:pPr>
        <w:spacing w:after="0" w:line="240" w:lineRule="auto"/>
        <w:rPr>
          <w:rFonts w:ascii="Calibri" w:eastAsia="Times New Roman" w:hAnsi="Calibri" w:cs="Times New Roman"/>
          <w:color w:val="C00000"/>
        </w:rPr>
      </w:pPr>
    </w:p>
    <w:p w:rsidR="009B3015" w:rsidRDefault="009B3015" w:rsidP="00CA1F23">
      <w:pPr>
        <w:rPr>
          <w:noProof/>
        </w:rPr>
      </w:pPr>
    </w:p>
    <w:p w:rsidR="00017568" w:rsidRDefault="00A363FA" w:rsidP="00CA1F23">
      <w:r w:rsidRPr="00A363FA">
        <w:rPr>
          <w:u w:val="single"/>
        </w:rPr>
        <w:t>Initialization</w:t>
      </w:r>
      <w:r>
        <w:rPr>
          <w:u w:val="single"/>
        </w:rPr>
        <w:t>:</w:t>
      </w:r>
      <w:r w:rsidRPr="00A363FA">
        <w:t xml:space="preserve"> The sensor follows</w:t>
      </w:r>
      <w:r w:rsidR="00651876">
        <w:t xml:space="preserve"> a very simple power </w:t>
      </w:r>
      <w:r>
        <w:t>up routine summarized by the writing of the registers described in the flow chart. Also, since the speed of the data acquisition is not so important (for our demo application), we are initializing the ‘MODE_CONTROL’ register at this stage, and simply read the relevant registers when the information needs to be retrieved.</w:t>
      </w:r>
    </w:p>
    <w:p w:rsidR="003059B9" w:rsidRDefault="003059B9" w:rsidP="00CA1F23">
      <w:r>
        <w:rPr>
          <w:noProof/>
        </w:rPr>
        <w:drawing>
          <wp:anchor distT="0" distB="0" distL="114300" distR="114300" simplePos="0" relativeHeight="251678720" behindDoc="0" locked="0" layoutInCell="1" allowOverlap="1" wp14:anchorId="021A5508" wp14:editId="473CC9B4">
            <wp:simplePos x="0" y="0"/>
            <wp:positionH relativeFrom="column">
              <wp:posOffset>2249805</wp:posOffset>
            </wp:positionH>
            <wp:positionV relativeFrom="paragraph">
              <wp:posOffset>8255</wp:posOffset>
            </wp:positionV>
            <wp:extent cx="1440815" cy="2642235"/>
            <wp:effectExtent l="0" t="0" r="6985"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0815" cy="2642235"/>
                    </a:xfrm>
                    <a:prstGeom prst="rect">
                      <a:avLst/>
                    </a:prstGeom>
                  </pic:spPr>
                </pic:pic>
              </a:graphicData>
            </a:graphic>
            <wp14:sizeRelH relativeFrom="page">
              <wp14:pctWidth>0</wp14:pctWidth>
            </wp14:sizeRelH>
            <wp14:sizeRelV relativeFrom="page">
              <wp14:pctHeight>0</wp14:pctHeight>
            </wp14:sizeRelV>
          </wp:anchor>
        </w:drawing>
      </w:r>
    </w:p>
    <w:p w:rsidR="003059B9" w:rsidRDefault="003059B9" w:rsidP="00CA1F23"/>
    <w:p w:rsidR="003059B9" w:rsidRDefault="003059B9" w:rsidP="00CA1F23"/>
    <w:p w:rsidR="003059B9" w:rsidRDefault="003059B9" w:rsidP="00CA1F23"/>
    <w:p w:rsidR="003059B9" w:rsidRDefault="003059B9" w:rsidP="00CA1F23"/>
    <w:p w:rsidR="003059B9" w:rsidRDefault="003059B9" w:rsidP="00CA1F23"/>
    <w:p w:rsidR="003059B9" w:rsidRDefault="003059B9" w:rsidP="00CA1F23"/>
    <w:p w:rsidR="003059B9" w:rsidRDefault="003059B9" w:rsidP="00CA1F23"/>
    <w:p w:rsidR="003059B9" w:rsidRDefault="003059B9" w:rsidP="003059B9"/>
    <w:p w:rsidR="003059B9" w:rsidRDefault="00A363FA" w:rsidP="003059B9">
      <w:pPr>
        <w:pStyle w:val="NoSpacing"/>
      </w:pPr>
      <w:r>
        <w:t>The statement to</w:t>
      </w:r>
      <w:r w:rsidR="00E65F87" w:rsidRPr="00E65F87">
        <w:rPr>
          <w:noProof/>
        </w:rPr>
        <w:t xml:space="preserve"> </w:t>
      </w:r>
      <w:r w:rsidR="003059B9">
        <w:t>do this is:</w:t>
      </w:r>
    </w:p>
    <w:p w:rsidR="003059B9" w:rsidRDefault="003059B9" w:rsidP="003059B9">
      <w:pPr>
        <w:pStyle w:val="NoSpacing"/>
      </w:pPr>
    </w:p>
    <w:p w:rsidR="00A363FA" w:rsidRPr="003059B9" w:rsidRDefault="00A33B9B" w:rsidP="003059B9">
      <w:pPr>
        <w:pStyle w:val="NoSpacing"/>
      </w:pPr>
      <w:r>
        <w:rPr>
          <w:rFonts w:ascii="Calibri" w:hAnsi="Calibri"/>
          <w:b/>
          <w:bCs/>
          <w:color w:val="000000"/>
          <w:u w:val="single"/>
        </w:rPr>
        <w:t xml:space="preserve">MODE_CONTROL 14h = 01h (refer to </w:t>
      </w:r>
      <w:proofErr w:type="spellStart"/>
      <w:r>
        <w:rPr>
          <w:rFonts w:ascii="Calibri" w:hAnsi="Calibri"/>
          <w:b/>
          <w:bCs/>
          <w:color w:val="000000"/>
          <w:u w:val="single"/>
        </w:rPr>
        <w:t>pg</w:t>
      </w:r>
      <w:proofErr w:type="spellEnd"/>
      <w:r>
        <w:rPr>
          <w:rFonts w:ascii="Calibri" w:hAnsi="Calibri"/>
          <w:b/>
          <w:bCs/>
          <w:color w:val="000000"/>
          <w:u w:val="single"/>
        </w:rPr>
        <w:t xml:space="preserve"> 8 of data sheet for other modes)</w:t>
      </w:r>
    </w:p>
    <w:p w:rsidR="003059B9" w:rsidRDefault="00A363FA" w:rsidP="003059B9">
      <w:pPr>
        <w:pStyle w:val="NoSpacing"/>
        <w:rPr>
          <w:noProof/>
        </w:rPr>
      </w:pPr>
      <w:r>
        <w:rPr>
          <w:rFonts w:ascii="Calibri" w:hAnsi="Calibri"/>
          <w:color w:val="538135"/>
        </w:rPr>
        <w:t>I2C_</w:t>
      </w:r>
      <w:proofErr w:type="gramStart"/>
      <w:r>
        <w:rPr>
          <w:rFonts w:ascii="Calibri" w:hAnsi="Calibri"/>
          <w:color w:val="538135"/>
        </w:rPr>
        <w:t>Write(</w:t>
      </w:r>
      <w:proofErr w:type="gramEnd"/>
      <w:r>
        <w:rPr>
          <w:rFonts w:ascii="Calibri" w:hAnsi="Calibri"/>
          <w:color w:val="538135"/>
        </w:rPr>
        <w:t>BM138GLV_ADDR,  &amp;BM1383GLV_MODE_CONTROL,  1,  &amp;BM1383GLV_MODE_CONTROL_REG, 1);</w:t>
      </w:r>
      <w:r w:rsidR="009B3015" w:rsidRPr="009B3015">
        <w:rPr>
          <w:noProof/>
        </w:rPr>
        <w:t xml:space="preserve"> </w:t>
      </w:r>
    </w:p>
    <w:p w:rsidR="003059B9" w:rsidRPr="003059B9" w:rsidRDefault="003059B9" w:rsidP="003059B9">
      <w:pPr>
        <w:pStyle w:val="NoSpacing"/>
        <w:rPr>
          <w:rFonts w:ascii="Calibri" w:hAnsi="Calibri"/>
          <w:color w:val="538135"/>
        </w:rPr>
      </w:pPr>
    </w:p>
    <w:p w:rsidR="003059B9" w:rsidRDefault="00A33B9B" w:rsidP="00A33B9B">
      <w:pPr>
        <w:rPr>
          <w:noProof/>
        </w:rPr>
      </w:pPr>
      <w:r w:rsidRPr="00A33B9B">
        <w:rPr>
          <w:noProof/>
          <w:u w:val="single"/>
        </w:rPr>
        <w:t>Operation:</w:t>
      </w:r>
      <w:r w:rsidR="003059B9">
        <w:rPr>
          <w:noProof/>
        </w:rPr>
        <w:drawing>
          <wp:anchor distT="0" distB="0" distL="114300" distR="114300" simplePos="0" relativeHeight="251679744" behindDoc="0" locked="0" layoutInCell="1" allowOverlap="1" wp14:anchorId="0212E845" wp14:editId="2A655C6F">
            <wp:simplePos x="0" y="0"/>
            <wp:positionH relativeFrom="column">
              <wp:posOffset>1644015</wp:posOffset>
            </wp:positionH>
            <wp:positionV relativeFrom="paragraph">
              <wp:posOffset>34925</wp:posOffset>
            </wp:positionV>
            <wp:extent cx="2276475" cy="232600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76475" cy="2326005"/>
                    </a:xfrm>
                    <a:prstGeom prst="rect">
                      <a:avLst/>
                    </a:prstGeom>
                  </pic:spPr>
                </pic:pic>
              </a:graphicData>
            </a:graphic>
            <wp14:sizeRelH relativeFrom="page">
              <wp14:pctWidth>0</wp14:pctWidth>
            </wp14:sizeRelH>
            <wp14:sizeRelV relativeFrom="page">
              <wp14:pctHeight>0</wp14:pctHeight>
            </wp14:sizeRelV>
          </wp:anchor>
        </w:drawing>
      </w:r>
    </w:p>
    <w:p w:rsidR="003059B9" w:rsidRDefault="003059B9" w:rsidP="00A33B9B"/>
    <w:p w:rsidR="003059B9" w:rsidRDefault="003059B9" w:rsidP="00A33B9B"/>
    <w:p w:rsidR="003059B9" w:rsidRDefault="003059B9" w:rsidP="00A33B9B"/>
    <w:p w:rsidR="003059B9" w:rsidRDefault="003059B9" w:rsidP="00A33B9B"/>
    <w:p w:rsidR="003059B9" w:rsidRDefault="003059B9" w:rsidP="00A33B9B"/>
    <w:p w:rsidR="003059B9" w:rsidRDefault="003059B9" w:rsidP="00A33B9B"/>
    <w:p w:rsidR="003059B9" w:rsidRDefault="003059B9" w:rsidP="00A33B9B"/>
    <w:p w:rsidR="003059B9" w:rsidRDefault="00A33B9B" w:rsidP="003059B9">
      <w:r>
        <w:lastRenderedPageBreak/>
        <w:t>The reading of the relevant data is done via a burst I2C read of 5 relevant registers. All bytes need to be interpreted according to the data sheet to make sure the information makes sense. The parsed info is printed via UART.</w:t>
      </w:r>
    </w:p>
    <w:p w:rsidR="00A33B9B" w:rsidRPr="003059B9" w:rsidRDefault="00A33B9B" w:rsidP="003059B9">
      <w:r w:rsidRPr="00880BD5">
        <w:rPr>
          <w:rFonts w:ascii="Calibri" w:eastAsia="Times New Roman" w:hAnsi="Calibri" w:cs="Times New Roman"/>
          <w:b/>
          <w:color w:val="000000"/>
          <w:u w:val="single"/>
        </w:rPr>
        <w:t>Color Sensor (BH1745NUC)</w:t>
      </w:r>
    </w:p>
    <w:p w:rsidR="00A33B9B" w:rsidRDefault="00A33B9B" w:rsidP="00A33B9B">
      <w:pPr>
        <w:spacing w:after="0" w:line="240" w:lineRule="auto"/>
        <w:textAlignment w:val="center"/>
        <w:rPr>
          <w:rFonts w:ascii="Calibri" w:eastAsia="Times New Roman" w:hAnsi="Calibri" w:cs="Times New Roman"/>
          <w:color w:val="000000"/>
        </w:rPr>
      </w:pPr>
    </w:p>
    <w:p w:rsidR="00AE3FA7" w:rsidRPr="00656186" w:rsidRDefault="00AE3FA7" w:rsidP="00AE3FA7">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Initialization and Operation routines:</w:t>
      </w:r>
    </w:p>
    <w:p w:rsidR="00AE3FA7" w:rsidRDefault="00AE3FA7" w:rsidP="00AE3FA7">
      <w:pPr>
        <w:spacing w:after="0" w:line="240" w:lineRule="auto"/>
        <w:textAlignment w:val="center"/>
        <w:rPr>
          <w:rFonts w:ascii="Calibri" w:eastAsia="Times New Roman" w:hAnsi="Calibri" w:cs="Times New Roman"/>
          <w:bCs/>
          <w:color w:val="000000"/>
        </w:rPr>
      </w:pPr>
      <w:proofErr w:type="gramStart"/>
      <w:r>
        <w:rPr>
          <w:rFonts w:ascii="Calibri" w:eastAsia="Times New Roman" w:hAnsi="Calibri" w:cs="Times New Roman"/>
          <w:bCs/>
          <w:color w:val="000000"/>
        </w:rPr>
        <w:t>void</w:t>
      </w:r>
      <w:proofErr w:type="gramEnd"/>
      <w:r>
        <w:rPr>
          <w:rFonts w:ascii="Calibri" w:eastAsia="Times New Roman" w:hAnsi="Calibri" w:cs="Times New Roman"/>
          <w:bCs/>
          <w:color w:val="000000"/>
        </w:rPr>
        <w:t xml:space="preserve"> MainOp_Color_Sensor_4</w:t>
      </w:r>
      <w:r w:rsidRPr="00880BD5">
        <w:rPr>
          <w:rFonts w:ascii="Calibri" w:eastAsia="Times New Roman" w:hAnsi="Calibri" w:cs="Times New Roman"/>
          <w:bCs/>
          <w:color w:val="000000"/>
        </w:rPr>
        <w:t>();</w:t>
      </w:r>
    </w:p>
    <w:p w:rsidR="00AE3FA7" w:rsidRDefault="00AE3FA7" w:rsidP="00AE3FA7">
      <w:pPr>
        <w:spacing w:after="0" w:line="240" w:lineRule="auto"/>
        <w:textAlignment w:val="center"/>
        <w:rPr>
          <w:rFonts w:ascii="Calibri" w:eastAsia="Times New Roman" w:hAnsi="Calibri" w:cs="Times New Roman"/>
          <w:bCs/>
          <w:color w:val="000000"/>
        </w:rPr>
      </w:pPr>
      <w:proofErr w:type="gramStart"/>
      <w:r>
        <w:rPr>
          <w:rFonts w:ascii="Calibri" w:eastAsia="Times New Roman" w:hAnsi="Calibri" w:cs="Times New Roman"/>
          <w:bCs/>
          <w:color w:val="000000"/>
        </w:rPr>
        <w:t>void</w:t>
      </w:r>
      <w:proofErr w:type="gramEnd"/>
      <w:r>
        <w:rPr>
          <w:rFonts w:ascii="Calibri" w:eastAsia="Times New Roman" w:hAnsi="Calibri" w:cs="Times New Roman"/>
          <w:bCs/>
          <w:color w:val="000000"/>
        </w:rPr>
        <w:t xml:space="preserve"> Init_Color_Sensor_4</w:t>
      </w:r>
      <w:r w:rsidRPr="00880BD5">
        <w:rPr>
          <w:rFonts w:ascii="Calibri" w:eastAsia="Times New Roman" w:hAnsi="Calibri" w:cs="Times New Roman"/>
          <w:bCs/>
          <w:color w:val="000000"/>
        </w:rPr>
        <w:t>();</w:t>
      </w:r>
    </w:p>
    <w:p w:rsidR="00AE3FA7" w:rsidRDefault="00AE3FA7" w:rsidP="00A33B9B">
      <w:pPr>
        <w:spacing w:after="0" w:line="240" w:lineRule="auto"/>
        <w:textAlignment w:val="center"/>
        <w:rPr>
          <w:rFonts w:ascii="Calibri" w:eastAsia="Times New Roman" w:hAnsi="Calibri" w:cs="Times New Roman"/>
          <w:color w:val="000000"/>
        </w:rPr>
      </w:pPr>
    </w:p>
    <w:p w:rsidR="00AE3FA7" w:rsidRPr="00656186" w:rsidRDefault="00AE3FA7" w:rsidP="00AE3FA7">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I2C functions to configure and retrieve data:</w:t>
      </w:r>
    </w:p>
    <w:p w:rsidR="00AE3FA7" w:rsidRDefault="00AE3FA7" w:rsidP="00AE3FA7">
      <w:pPr>
        <w:spacing w:after="0" w:line="240" w:lineRule="auto"/>
        <w:textAlignment w:val="center"/>
        <w:rPr>
          <w:rFonts w:ascii="Calibri" w:eastAsia="Times New Roman" w:hAnsi="Calibri" w:cs="Times New Roman"/>
          <w:bCs/>
          <w:color w:val="000000"/>
        </w:rPr>
      </w:pPr>
      <w:r>
        <w:rPr>
          <w:rFonts w:ascii="Calibri" w:eastAsia="Times New Roman" w:hAnsi="Calibri" w:cs="Times New Roman"/>
          <w:bCs/>
          <w:color w:val="000000"/>
        </w:rPr>
        <w:t>I2C_Read, I2C_Write</w:t>
      </w:r>
    </w:p>
    <w:p w:rsidR="00AE3FA7" w:rsidRDefault="00AE3FA7" w:rsidP="00AE3FA7">
      <w:pPr>
        <w:spacing w:after="0" w:line="240" w:lineRule="auto"/>
        <w:textAlignment w:val="center"/>
        <w:rPr>
          <w:rFonts w:ascii="Calibri" w:eastAsia="Times New Roman" w:hAnsi="Calibri" w:cs="Times New Roman"/>
          <w:bCs/>
          <w:color w:val="000000"/>
        </w:rPr>
      </w:pPr>
    </w:p>
    <w:p w:rsidR="00AE3FA7" w:rsidRPr="00AE3FA7" w:rsidRDefault="00AE3FA7" w:rsidP="00A33B9B">
      <w:pPr>
        <w:spacing w:after="0" w:line="240" w:lineRule="auto"/>
        <w:textAlignment w:val="center"/>
        <w:rPr>
          <w:rFonts w:ascii="Calibri" w:eastAsia="Times New Roman" w:hAnsi="Calibri" w:cs="Times New Roman"/>
          <w:bCs/>
          <w:color w:val="000000"/>
          <w:u w:val="single"/>
        </w:rPr>
      </w:pPr>
      <w:r>
        <w:rPr>
          <w:rFonts w:ascii="Calibri" w:eastAsia="Times New Roman" w:hAnsi="Calibri" w:cs="Times New Roman"/>
          <w:bCs/>
          <w:color w:val="000000"/>
          <w:u w:val="single"/>
        </w:rPr>
        <w:t>I2C device address of BH1745</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Pr>
          <w:rFonts w:ascii="Calibri" w:eastAsia="Times New Roman" w:hAnsi="Calibri" w:cs="Times New Roman"/>
          <w:bCs/>
          <w:color w:val="000000"/>
        </w:rPr>
        <w:t>const</w:t>
      </w:r>
      <w:proofErr w:type="spellEnd"/>
      <w:proofErr w:type="gramEnd"/>
      <w:r>
        <w:rPr>
          <w:rFonts w:ascii="Calibri" w:eastAsia="Times New Roman" w:hAnsi="Calibri" w:cs="Times New Roman"/>
          <w:bCs/>
          <w:color w:val="000000"/>
        </w:rPr>
        <w:t xml:space="preserve"> unsigned char BH1745</w:t>
      </w:r>
      <w:r w:rsidRPr="00AE3FA7">
        <w:rPr>
          <w:rFonts w:ascii="Calibri" w:eastAsia="Times New Roman" w:hAnsi="Calibri" w:cs="Times New Roman"/>
          <w:bCs/>
          <w:color w:val="000000"/>
        </w:rPr>
        <w:tab/>
      </w:r>
      <w:r w:rsidRPr="00AE3FA7">
        <w:rPr>
          <w:rFonts w:ascii="Calibri" w:eastAsia="Times New Roman" w:hAnsi="Calibri" w:cs="Times New Roman"/>
          <w:bCs/>
          <w:color w:val="000000"/>
        </w:rPr>
        <w:tab/>
      </w:r>
      <w:r>
        <w:rPr>
          <w:rFonts w:ascii="Calibri" w:eastAsia="Times New Roman" w:hAnsi="Calibri" w:cs="Times New Roman"/>
          <w:bCs/>
          <w:color w:val="000000"/>
        </w:rPr>
        <w:tab/>
        <w:t xml:space="preserve">= </w:t>
      </w:r>
      <w:ins w:id="1" w:author="morpheus" w:date="2015-06-05T10:38:00Z">
        <w:r w:rsidR="003D2BB6">
          <w:rPr>
            <w:rFonts w:ascii="Calibri" w:eastAsia="Times New Roman" w:hAnsi="Calibri" w:cs="Times New Roman"/>
            <w:bCs/>
            <w:color w:val="000000"/>
          </w:rPr>
          <w:t>0x39</w:t>
        </w:r>
        <w:r w:rsidRPr="00AE3FA7">
          <w:rPr>
            <w:rFonts w:ascii="Calibri" w:eastAsia="Times New Roman" w:hAnsi="Calibri" w:cs="Times New Roman"/>
            <w:bCs/>
            <w:color w:val="000000"/>
          </w:rPr>
          <w:t>u;</w:t>
        </w:r>
        <w:r w:rsidR="003D2BB6">
          <w:rPr>
            <w:rFonts w:ascii="Calibri" w:eastAsia="Times New Roman" w:hAnsi="Calibri" w:cs="Times New Roman"/>
            <w:bCs/>
            <w:color w:val="000000"/>
          </w:rPr>
          <w:t>//check ADDR pin for possible 0x38</w:t>
        </w:r>
      </w:ins>
      <w:bookmarkStart w:id="2" w:name="_GoBack"/>
      <w:bookmarkEnd w:id="2"/>
    </w:p>
    <w:p w:rsidR="00AE3FA7" w:rsidRDefault="00AE3FA7" w:rsidP="00AE3FA7">
      <w:pPr>
        <w:spacing w:after="0" w:line="240" w:lineRule="auto"/>
        <w:textAlignment w:val="center"/>
        <w:rPr>
          <w:rFonts w:ascii="Calibri" w:eastAsia="Times New Roman" w:hAnsi="Calibri" w:cs="Times New Roman"/>
          <w:bCs/>
          <w:color w:val="000000"/>
        </w:rPr>
      </w:pPr>
    </w:p>
    <w:p w:rsidR="00AE3FA7" w:rsidRPr="00AE3FA7" w:rsidRDefault="00AE3FA7" w:rsidP="00AE3FA7">
      <w:pPr>
        <w:spacing w:after="0" w:line="240" w:lineRule="auto"/>
        <w:textAlignment w:val="center"/>
        <w:rPr>
          <w:rFonts w:ascii="Calibri" w:eastAsia="Times New Roman" w:hAnsi="Calibri" w:cs="Times New Roman"/>
          <w:bCs/>
          <w:color w:val="000000"/>
          <w:u w:val="single"/>
        </w:rPr>
      </w:pPr>
      <w:r>
        <w:rPr>
          <w:rFonts w:ascii="Calibri" w:eastAsia="Times New Roman" w:hAnsi="Calibri" w:cs="Times New Roman"/>
          <w:bCs/>
          <w:color w:val="000000"/>
          <w:u w:val="single"/>
        </w:rPr>
        <w:t>Configuration register addresses of BM1383GLV</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unsigned char </w:t>
      </w:r>
      <w:r w:rsidR="00D66968" w:rsidRPr="00D66968">
        <w:rPr>
          <w:rFonts w:ascii="Calibri" w:eastAsia="Times New Roman" w:hAnsi="Calibri" w:cs="Times New Roman"/>
          <w:bCs/>
          <w:color w:val="000000"/>
        </w:rPr>
        <w:t>BH1745_</w:t>
      </w:r>
      <w:r w:rsidR="00D66968">
        <w:rPr>
          <w:rFonts w:ascii="Calibri" w:eastAsia="Times New Roman" w:hAnsi="Calibri" w:cs="Times New Roman"/>
          <w:bCs/>
          <w:color w:val="000000"/>
        </w:rPr>
        <w:t>SYSTEM_CONTROL</w:t>
      </w:r>
      <w:r w:rsidR="00D66968">
        <w:rPr>
          <w:rFonts w:ascii="Calibri" w:eastAsia="Times New Roman" w:hAnsi="Calibri" w:cs="Times New Roman"/>
          <w:bCs/>
          <w:color w:val="000000"/>
        </w:rPr>
        <w:tab/>
      </w:r>
      <w:r w:rsidRPr="00AE3FA7">
        <w:rPr>
          <w:rFonts w:ascii="Calibri" w:eastAsia="Times New Roman" w:hAnsi="Calibri" w:cs="Times New Roman"/>
          <w:bCs/>
          <w:color w:val="000000"/>
        </w:rPr>
        <w:t xml:space="preserve">= 0x40u;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unsigned char </w:t>
      </w:r>
      <w:r w:rsidR="00D66968" w:rsidRPr="00D66968">
        <w:rPr>
          <w:rFonts w:ascii="Calibri" w:eastAsia="Times New Roman" w:hAnsi="Calibri" w:cs="Times New Roman"/>
          <w:bCs/>
          <w:color w:val="000000"/>
        </w:rPr>
        <w:t>BH1745_</w:t>
      </w:r>
      <w:r w:rsidRPr="00AE3FA7">
        <w:rPr>
          <w:rFonts w:ascii="Calibri" w:eastAsia="Times New Roman" w:hAnsi="Calibri" w:cs="Times New Roman"/>
          <w:bCs/>
          <w:color w:val="000000"/>
        </w:rPr>
        <w:t>MODE_CONTROL1</w:t>
      </w:r>
      <w:r w:rsidRPr="00AE3FA7">
        <w:rPr>
          <w:rFonts w:ascii="Calibri" w:eastAsia="Times New Roman" w:hAnsi="Calibri" w:cs="Times New Roman"/>
          <w:bCs/>
          <w:color w:val="000000"/>
        </w:rPr>
        <w:tab/>
      </w:r>
      <w:r w:rsidRPr="00AE3FA7">
        <w:rPr>
          <w:rFonts w:ascii="Calibri" w:eastAsia="Times New Roman" w:hAnsi="Calibri" w:cs="Times New Roman"/>
          <w:bCs/>
          <w:color w:val="000000"/>
        </w:rPr>
        <w:tab/>
        <w:t xml:space="preserve">= 0x41u;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unsigned char </w:t>
      </w:r>
      <w:r w:rsidR="00D66968" w:rsidRPr="00D66968">
        <w:rPr>
          <w:rFonts w:ascii="Calibri" w:eastAsia="Times New Roman" w:hAnsi="Calibri" w:cs="Times New Roman"/>
          <w:bCs/>
          <w:color w:val="000000"/>
        </w:rPr>
        <w:t>BH1745_</w:t>
      </w:r>
      <w:r w:rsidRPr="00AE3FA7">
        <w:rPr>
          <w:rFonts w:ascii="Calibri" w:eastAsia="Times New Roman" w:hAnsi="Calibri" w:cs="Times New Roman"/>
          <w:bCs/>
          <w:color w:val="000000"/>
        </w:rPr>
        <w:t>MODE_CONTROL2</w:t>
      </w:r>
      <w:r w:rsidRPr="00AE3FA7">
        <w:rPr>
          <w:rFonts w:ascii="Calibri" w:eastAsia="Times New Roman" w:hAnsi="Calibri" w:cs="Times New Roman"/>
          <w:bCs/>
          <w:color w:val="000000"/>
        </w:rPr>
        <w:tab/>
      </w:r>
      <w:r w:rsidRPr="00AE3FA7">
        <w:rPr>
          <w:rFonts w:ascii="Calibri" w:eastAsia="Times New Roman" w:hAnsi="Calibri" w:cs="Times New Roman"/>
          <w:bCs/>
          <w:color w:val="000000"/>
        </w:rPr>
        <w:tab/>
        <w:t xml:space="preserve">= 0x42u;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unsigned char </w:t>
      </w:r>
      <w:r w:rsidR="00D66968" w:rsidRPr="00D66968">
        <w:rPr>
          <w:rFonts w:ascii="Calibri" w:eastAsia="Times New Roman" w:hAnsi="Calibri" w:cs="Times New Roman"/>
          <w:bCs/>
          <w:color w:val="000000"/>
        </w:rPr>
        <w:t>BH1745_</w:t>
      </w:r>
      <w:r w:rsidRPr="00AE3FA7">
        <w:rPr>
          <w:rFonts w:ascii="Calibri" w:eastAsia="Times New Roman" w:hAnsi="Calibri" w:cs="Times New Roman"/>
          <w:bCs/>
          <w:color w:val="000000"/>
        </w:rPr>
        <w:t>MODE_CONTROL3</w:t>
      </w:r>
      <w:r w:rsidRPr="00AE3FA7">
        <w:rPr>
          <w:rFonts w:ascii="Calibri" w:eastAsia="Times New Roman" w:hAnsi="Calibri" w:cs="Times New Roman"/>
          <w:bCs/>
          <w:color w:val="000000"/>
        </w:rPr>
        <w:tab/>
      </w:r>
      <w:r w:rsidRPr="00AE3FA7">
        <w:rPr>
          <w:rFonts w:ascii="Calibri" w:eastAsia="Times New Roman" w:hAnsi="Calibri" w:cs="Times New Roman"/>
          <w:bCs/>
          <w:color w:val="000000"/>
        </w:rPr>
        <w:tab/>
        <w:t xml:space="preserve">= 0x43u;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w:t>
      </w:r>
      <w:r>
        <w:rPr>
          <w:rFonts w:ascii="Calibri" w:eastAsia="Times New Roman" w:hAnsi="Calibri" w:cs="Times New Roman"/>
          <w:bCs/>
          <w:color w:val="000000"/>
        </w:rPr>
        <w:t>st</w:t>
      </w:r>
      <w:proofErr w:type="spellEnd"/>
      <w:proofErr w:type="gramEnd"/>
      <w:r>
        <w:rPr>
          <w:rFonts w:ascii="Calibri" w:eastAsia="Times New Roman" w:hAnsi="Calibri" w:cs="Times New Roman"/>
          <w:bCs/>
          <w:color w:val="000000"/>
        </w:rPr>
        <w:t xml:space="preserve"> unsigned char </w:t>
      </w:r>
      <w:r w:rsidR="00D66968" w:rsidRPr="00D66968">
        <w:rPr>
          <w:rFonts w:ascii="Calibri" w:eastAsia="Times New Roman" w:hAnsi="Calibri" w:cs="Times New Roman"/>
          <w:bCs/>
          <w:color w:val="000000"/>
        </w:rPr>
        <w:t>BH1745_</w:t>
      </w:r>
      <w:r>
        <w:rPr>
          <w:rFonts w:ascii="Calibri" w:eastAsia="Times New Roman" w:hAnsi="Calibri" w:cs="Times New Roman"/>
          <w:bCs/>
          <w:color w:val="000000"/>
        </w:rPr>
        <w:t>PERSISTENCE</w:t>
      </w:r>
      <w:r>
        <w:rPr>
          <w:rFonts w:ascii="Calibri" w:eastAsia="Times New Roman" w:hAnsi="Calibri" w:cs="Times New Roman"/>
          <w:bCs/>
          <w:color w:val="000000"/>
        </w:rPr>
        <w:tab/>
        <w:t xml:space="preserve"> </w:t>
      </w:r>
      <w:r>
        <w:rPr>
          <w:rFonts w:ascii="Calibri" w:eastAsia="Times New Roman" w:hAnsi="Calibri" w:cs="Times New Roman"/>
          <w:bCs/>
          <w:color w:val="000000"/>
        </w:rPr>
        <w:tab/>
      </w:r>
      <w:r w:rsidRPr="00AE3FA7">
        <w:rPr>
          <w:rFonts w:ascii="Calibri" w:eastAsia="Times New Roman" w:hAnsi="Calibri" w:cs="Times New Roman"/>
          <w:bCs/>
          <w:color w:val="000000"/>
        </w:rPr>
        <w:t xml:space="preserve">= 0x61u;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unsigned char </w:t>
      </w:r>
      <w:r w:rsidR="00D66968" w:rsidRPr="00D66968">
        <w:rPr>
          <w:rFonts w:ascii="Calibri" w:eastAsia="Times New Roman" w:hAnsi="Calibri" w:cs="Times New Roman"/>
          <w:bCs/>
          <w:color w:val="000000"/>
        </w:rPr>
        <w:t>BH1745_</w:t>
      </w:r>
      <w:r w:rsidR="00D66968">
        <w:rPr>
          <w:rFonts w:ascii="Calibri" w:eastAsia="Times New Roman" w:hAnsi="Calibri" w:cs="Times New Roman"/>
          <w:bCs/>
          <w:color w:val="000000"/>
        </w:rPr>
        <w:t>INTERRUPT</w:t>
      </w:r>
      <w:r w:rsidR="00D66968">
        <w:rPr>
          <w:rFonts w:ascii="Calibri" w:eastAsia="Times New Roman" w:hAnsi="Calibri" w:cs="Times New Roman"/>
          <w:bCs/>
          <w:color w:val="000000"/>
        </w:rPr>
        <w:tab/>
        <w:t xml:space="preserve"> </w:t>
      </w:r>
      <w:r w:rsidR="00D66968">
        <w:rPr>
          <w:rFonts w:ascii="Calibri" w:eastAsia="Times New Roman" w:hAnsi="Calibri" w:cs="Times New Roman"/>
          <w:bCs/>
          <w:color w:val="000000"/>
        </w:rPr>
        <w:tab/>
      </w:r>
      <w:r w:rsidRPr="00AE3FA7">
        <w:rPr>
          <w:rFonts w:ascii="Calibri" w:eastAsia="Times New Roman" w:hAnsi="Calibri" w:cs="Times New Roman"/>
          <w:bCs/>
          <w:color w:val="000000"/>
        </w:rPr>
        <w:t xml:space="preserve">= 0x60u; </w:t>
      </w:r>
    </w:p>
    <w:p w:rsidR="00AE3FA7" w:rsidRDefault="00AE3FA7" w:rsidP="00AE3FA7">
      <w:pPr>
        <w:spacing w:after="0" w:line="240" w:lineRule="auto"/>
        <w:textAlignment w:val="center"/>
        <w:rPr>
          <w:rFonts w:ascii="Calibri" w:eastAsia="Times New Roman" w:hAnsi="Calibri" w:cs="Times New Roman"/>
          <w:bCs/>
          <w:color w:val="000000"/>
        </w:rPr>
      </w:pPr>
    </w:p>
    <w:p w:rsidR="00AE3FA7" w:rsidRDefault="00AE3FA7" w:rsidP="00AE3FA7">
      <w:pPr>
        <w:spacing w:after="0" w:line="240" w:lineRule="auto"/>
        <w:textAlignment w:val="center"/>
        <w:rPr>
          <w:rFonts w:ascii="Calibri" w:eastAsia="Times New Roman" w:hAnsi="Calibri" w:cs="Times New Roman"/>
          <w:bCs/>
          <w:color w:val="000000"/>
          <w:u w:val="single"/>
        </w:rPr>
      </w:pPr>
      <w:r>
        <w:rPr>
          <w:rFonts w:ascii="Calibri" w:eastAsia="Times New Roman" w:hAnsi="Calibri" w:cs="Times New Roman"/>
          <w:bCs/>
          <w:color w:val="000000"/>
          <w:u w:val="single"/>
        </w:rPr>
        <w:t>Register addresses of BM1383GLV</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Pr>
          <w:rFonts w:ascii="Calibri" w:eastAsia="Times New Roman" w:hAnsi="Calibri" w:cs="Times New Roman"/>
          <w:bCs/>
          <w:color w:val="000000"/>
        </w:rPr>
        <w:t xml:space="preserve"> unsigned char </w:t>
      </w:r>
      <w:r w:rsidR="00D66968" w:rsidRPr="00D66968">
        <w:rPr>
          <w:rFonts w:ascii="Calibri" w:eastAsia="Times New Roman" w:hAnsi="Calibri" w:cs="Times New Roman"/>
          <w:bCs/>
          <w:color w:val="000000"/>
        </w:rPr>
        <w:t>BH1745_</w:t>
      </w:r>
      <w:r>
        <w:rPr>
          <w:rFonts w:ascii="Calibri" w:eastAsia="Times New Roman" w:hAnsi="Calibri" w:cs="Times New Roman"/>
          <w:bCs/>
          <w:color w:val="000000"/>
        </w:rPr>
        <w:t>MANUFACTURER_ID</w:t>
      </w:r>
      <w:r>
        <w:rPr>
          <w:rFonts w:ascii="Calibri" w:eastAsia="Times New Roman" w:hAnsi="Calibri" w:cs="Times New Roman"/>
          <w:bCs/>
          <w:color w:val="000000"/>
        </w:rPr>
        <w:tab/>
        <w:t xml:space="preserve">= 0x92u;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unsigned char </w:t>
      </w:r>
      <w:r w:rsidR="00D66968" w:rsidRPr="00D66968">
        <w:rPr>
          <w:rFonts w:ascii="Calibri" w:eastAsia="Times New Roman" w:hAnsi="Calibri" w:cs="Times New Roman"/>
          <w:bCs/>
          <w:color w:val="000000"/>
        </w:rPr>
        <w:t>BH1745_</w:t>
      </w:r>
      <w:r w:rsidRPr="00AE3FA7">
        <w:rPr>
          <w:rFonts w:ascii="Calibri" w:eastAsia="Times New Roman" w:hAnsi="Calibri" w:cs="Times New Roman"/>
          <w:bCs/>
          <w:color w:val="000000"/>
        </w:rPr>
        <w:t>RED_DATA_LSB</w:t>
      </w:r>
      <w:r>
        <w:rPr>
          <w:rFonts w:ascii="Calibri" w:eastAsia="Times New Roman" w:hAnsi="Calibri" w:cs="Times New Roman"/>
          <w:bCs/>
          <w:color w:val="000000"/>
        </w:rPr>
        <w:t>s</w:t>
      </w:r>
      <w:r>
        <w:rPr>
          <w:rFonts w:ascii="Calibri" w:eastAsia="Times New Roman" w:hAnsi="Calibri" w:cs="Times New Roman"/>
          <w:bCs/>
          <w:color w:val="000000"/>
        </w:rPr>
        <w:tab/>
        <w:t xml:space="preserve"> </w:t>
      </w:r>
      <w:r>
        <w:rPr>
          <w:rFonts w:ascii="Calibri" w:eastAsia="Times New Roman" w:hAnsi="Calibri" w:cs="Times New Roman"/>
          <w:bCs/>
          <w:color w:val="000000"/>
        </w:rPr>
        <w:tab/>
      </w:r>
      <w:r w:rsidRPr="00AE3FA7">
        <w:rPr>
          <w:rFonts w:ascii="Calibri" w:eastAsia="Times New Roman" w:hAnsi="Calibri" w:cs="Times New Roman"/>
          <w:bCs/>
          <w:color w:val="000000"/>
        </w:rPr>
        <w:t xml:space="preserve">= 0x50u;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Pr>
          <w:rFonts w:ascii="Calibri" w:eastAsia="Times New Roman" w:hAnsi="Calibri" w:cs="Times New Roman"/>
          <w:bCs/>
          <w:color w:val="000000"/>
        </w:rPr>
        <w:t xml:space="preserve"> unsigned char </w:t>
      </w:r>
      <w:r w:rsidR="00D66968" w:rsidRPr="00D66968">
        <w:rPr>
          <w:rFonts w:ascii="Calibri" w:eastAsia="Times New Roman" w:hAnsi="Calibri" w:cs="Times New Roman"/>
          <w:bCs/>
          <w:color w:val="000000"/>
        </w:rPr>
        <w:t>BH1745_</w:t>
      </w:r>
      <w:r>
        <w:rPr>
          <w:rFonts w:ascii="Calibri" w:eastAsia="Times New Roman" w:hAnsi="Calibri" w:cs="Times New Roman"/>
          <w:bCs/>
          <w:color w:val="000000"/>
        </w:rPr>
        <w:t>RED_DATA_MSBs</w:t>
      </w:r>
      <w:r>
        <w:rPr>
          <w:rFonts w:ascii="Calibri" w:eastAsia="Times New Roman" w:hAnsi="Calibri" w:cs="Times New Roman"/>
          <w:bCs/>
          <w:color w:val="000000"/>
        </w:rPr>
        <w:tab/>
        <w:t xml:space="preserve"> </w:t>
      </w:r>
      <w:r>
        <w:rPr>
          <w:rFonts w:ascii="Calibri" w:eastAsia="Times New Roman" w:hAnsi="Calibri" w:cs="Times New Roman"/>
          <w:bCs/>
          <w:color w:val="000000"/>
        </w:rPr>
        <w:tab/>
      </w:r>
      <w:r w:rsidRPr="00AE3FA7">
        <w:rPr>
          <w:rFonts w:ascii="Calibri" w:eastAsia="Times New Roman" w:hAnsi="Calibri" w:cs="Times New Roman"/>
          <w:bCs/>
          <w:color w:val="000000"/>
        </w:rPr>
        <w:t xml:space="preserve">= 0x51u;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u</w:t>
      </w:r>
      <w:r>
        <w:rPr>
          <w:rFonts w:ascii="Calibri" w:eastAsia="Times New Roman" w:hAnsi="Calibri" w:cs="Times New Roman"/>
          <w:bCs/>
          <w:color w:val="000000"/>
        </w:rPr>
        <w:t xml:space="preserve">nsigned char </w:t>
      </w:r>
      <w:r w:rsidR="00D66968" w:rsidRPr="00D66968">
        <w:rPr>
          <w:rFonts w:ascii="Calibri" w:eastAsia="Times New Roman" w:hAnsi="Calibri" w:cs="Times New Roman"/>
          <w:bCs/>
          <w:color w:val="000000"/>
        </w:rPr>
        <w:t>BH1745_</w:t>
      </w:r>
      <w:r>
        <w:rPr>
          <w:rFonts w:ascii="Calibri" w:eastAsia="Times New Roman" w:hAnsi="Calibri" w:cs="Times New Roman"/>
          <w:bCs/>
          <w:color w:val="000000"/>
        </w:rPr>
        <w:t>GREEN_DATA_LSBs</w:t>
      </w:r>
      <w:r>
        <w:rPr>
          <w:rFonts w:ascii="Calibri" w:eastAsia="Times New Roman" w:hAnsi="Calibri" w:cs="Times New Roman"/>
          <w:bCs/>
          <w:color w:val="000000"/>
        </w:rPr>
        <w:tab/>
        <w:t xml:space="preserve"> </w:t>
      </w:r>
      <w:r w:rsidRPr="00AE3FA7">
        <w:rPr>
          <w:rFonts w:ascii="Calibri" w:eastAsia="Times New Roman" w:hAnsi="Calibri" w:cs="Times New Roman"/>
          <w:bCs/>
          <w:color w:val="000000"/>
        </w:rPr>
        <w:t xml:space="preserve">= 0x52u;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u</w:t>
      </w:r>
      <w:r>
        <w:rPr>
          <w:rFonts w:ascii="Calibri" w:eastAsia="Times New Roman" w:hAnsi="Calibri" w:cs="Times New Roman"/>
          <w:bCs/>
          <w:color w:val="000000"/>
        </w:rPr>
        <w:t xml:space="preserve">nsigned char </w:t>
      </w:r>
      <w:r w:rsidR="00D66968" w:rsidRPr="00D66968">
        <w:rPr>
          <w:rFonts w:ascii="Calibri" w:eastAsia="Times New Roman" w:hAnsi="Calibri" w:cs="Times New Roman"/>
          <w:bCs/>
          <w:color w:val="000000"/>
        </w:rPr>
        <w:t>BH1745_</w:t>
      </w:r>
      <w:r>
        <w:rPr>
          <w:rFonts w:ascii="Calibri" w:eastAsia="Times New Roman" w:hAnsi="Calibri" w:cs="Times New Roman"/>
          <w:bCs/>
          <w:color w:val="000000"/>
        </w:rPr>
        <w:t>GREEN_DATA_MSBs</w:t>
      </w:r>
      <w:r>
        <w:rPr>
          <w:rFonts w:ascii="Calibri" w:eastAsia="Times New Roman" w:hAnsi="Calibri" w:cs="Times New Roman"/>
          <w:bCs/>
          <w:color w:val="000000"/>
        </w:rPr>
        <w:tab/>
        <w:t xml:space="preserve"> = 0x53u; </w:t>
      </w:r>
    </w:p>
    <w:p w:rsidR="00AE3FA7" w:rsidRPr="00AE3FA7" w:rsidRDefault="00AE3FA7" w:rsidP="00AE3FA7">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w:t>
      </w:r>
      <w:r>
        <w:rPr>
          <w:rFonts w:ascii="Calibri" w:eastAsia="Times New Roman" w:hAnsi="Calibri" w:cs="Times New Roman"/>
          <w:bCs/>
          <w:color w:val="000000"/>
        </w:rPr>
        <w:t xml:space="preserve">unsigned char </w:t>
      </w:r>
      <w:r w:rsidR="00D66968" w:rsidRPr="00D66968">
        <w:rPr>
          <w:rFonts w:ascii="Calibri" w:eastAsia="Times New Roman" w:hAnsi="Calibri" w:cs="Times New Roman"/>
          <w:bCs/>
          <w:color w:val="000000"/>
        </w:rPr>
        <w:t>BH1745_</w:t>
      </w:r>
      <w:r>
        <w:rPr>
          <w:rFonts w:ascii="Calibri" w:eastAsia="Times New Roman" w:hAnsi="Calibri" w:cs="Times New Roman"/>
          <w:bCs/>
          <w:color w:val="000000"/>
        </w:rPr>
        <w:t>BLUE_DATA_LSBs</w:t>
      </w:r>
      <w:r>
        <w:rPr>
          <w:rFonts w:ascii="Calibri" w:eastAsia="Times New Roman" w:hAnsi="Calibri" w:cs="Times New Roman"/>
          <w:bCs/>
          <w:color w:val="000000"/>
        </w:rPr>
        <w:tab/>
        <w:t xml:space="preserve"> </w:t>
      </w:r>
      <w:r>
        <w:rPr>
          <w:rFonts w:ascii="Calibri" w:eastAsia="Times New Roman" w:hAnsi="Calibri" w:cs="Times New Roman"/>
          <w:bCs/>
          <w:color w:val="000000"/>
        </w:rPr>
        <w:tab/>
        <w:t xml:space="preserve"> </w:t>
      </w:r>
      <w:r w:rsidRPr="00AE3FA7">
        <w:rPr>
          <w:rFonts w:ascii="Calibri" w:eastAsia="Times New Roman" w:hAnsi="Calibri" w:cs="Times New Roman"/>
          <w:bCs/>
          <w:color w:val="000000"/>
        </w:rPr>
        <w:t xml:space="preserve">= 0x54u; </w:t>
      </w:r>
    </w:p>
    <w:p w:rsidR="00AE3FA7" w:rsidRPr="00651876" w:rsidRDefault="00AE3FA7" w:rsidP="00651876">
      <w:pPr>
        <w:spacing w:after="0" w:line="240" w:lineRule="auto"/>
        <w:textAlignment w:val="center"/>
        <w:rPr>
          <w:rFonts w:ascii="Calibri" w:eastAsia="Times New Roman" w:hAnsi="Calibri" w:cs="Times New Roman"/>
          <w:bCs/>
          <w:color w:val="000000"/>
        </w:rPr>
      </w:pPr>
      <w:proofErr w:type="spellStart"/>
      <w:proofErr w:type="gramStart"/>
      <w:r w:rsidRPr="00AE3FA7">
        <w:rPr>
          <w:rFonts w:ascii="Calibri" w:eastAsia="Times New Roman" w:hAnsi="Calibri" w:cs="Times New Roman"/>
          <w:bCs/>
          <w:color w:val="000000"/>
        </w:rPr>
        <w:t>const</w:t>
      </w:r>
      <w:proofErr w:type="spellEnd"/>
      <w:proofErr w:type="gramEnd"/>
      <w:r w:rsidRPr="00AE3FA7">
        <w:rPr>
          <w:rFonts w:ascii="Calibri" w:eastAsia="Times New Roman" w:hAnsi="Calibri" w:cs="Times New Roman"/>
          <w:bCs/>
          <w:color w:val="000000"/>
        </w:rPr>
        <w:t xml:space="preserve"> </w:t>
      </w:r>
      <w:r>
        <w:rPr>
          <w:rFonts w:ascii="Calibri" w:eastAsia="Times New Roman" w:hAnsi="Calibri" w:cs="Times New Roman"/>
          <w:bCs/>
          <w:color w:val="000000"/>
        </w:rPr>
        <w:t xml:space="preserve">unsigned char </w:t>
      </w:r>
      <w:r w:rsidR="00D66968" w:rsidRPr="00D66968">
        <w:rPr>
          <w:rFonts w:ascii="Calibri" w:eastAsia="Times New Roman" w:hAnsi="Calibri" w:cs="Times New Roman"/>
          <w:bCs/>
          <w:color w:val="000000"/>
        </w:rPr>
        <w:t>BH1745_</w:t>
      </w:r>
      <w:r w:rsidR="00D66968">
        <w:rPr>
          <w:rFonts w:ascii="Calibri" w:eastAsia="Times New Roman" w:hAnsi="Calibri" w:cs="Times New Roman"/>
          <w:bCs/>
          <w:color w:val="000000"/>
        </w:rPr>
        <w:t>BLUE_DATA_MSBs</w:t>
      </w:r>
      <w:r w:rsidR="00D66968">
        <w:rPr>
          <w:rFonts w:ascii="Calibri" w:eastAsia="Times New Roman" w:hAnsi="Calibri" w:cs="Times New Roman"/>
          <w:bCs/>
          <w:color w:val="000000"/>
        </w:rPr>
        <w:tab/>
        <w:t xml:space="preserve"> </w:t>
      </w:r>
      <w:r w:rsidRPr="00AE3FA7">
        <w:rPr>
          <w:rFonts w:ascii="Calibri" w:eastAsia="Times New Roman" w:hAnsi="Calibri" w:cs="Times New Roman"/>
          <w:bCs/>
          <w:color w:val="000000"/>
        </w:rPr>
        <w:t>= 0x55u;</w:t>
      </w:r>
    </w:p>
    <w:p w:rsidR="00AE3FA7" w:rsidRDefault="00AE3FA7" w:rsidP="00AE3FA7">
      <w:pPr>
        <w:spacing w:after="0" w:line="240" w:lineRule="auto"/>
        <w:textAlignment w:val="center"/>
        <w:rPr>
          <w:rFonts w:ascii="Calibri" w:eastAsia="Times New Roman" w:hAnsi="Calibri" w:cs="Times New Roman"/>
          <w:bCs/>
          <w:color w:val="000000"/>
        </w:rPr>
      </w:pPr>
    </w:p>
    <w:p w:rsidR="00AE3FA7" w:rsidRDefault="00D93532" w:rsidP="00AE3FA7">
      <w:pPr>
        <w:spacing w:after="0" w:line="240" w:lineRule="auto"/>
        <w:textAlignment w:val="center"/>
        <w:rPr>
          <w:rFonts w:ascii="Calibri" w:eastAsia="Times New Roman" w:hAnsi="Calibri" w:cs="Times New Roman"/>
          <w:bCs/>
          <w:color w:val="000000"/>
        </w:rPr>
      </w:pPr>
      <w:r>
        <w:rPr>
          <w:rFonts w:ascii="Calibri" w:eastAsia="Times New Roman" w:hAnsi="Calibri" w:cs="Times New Roman"/>
          <w:bCs/>
          <w:color w:val="000000"/>
          <w:u w:val="single"/>
        </w:rPr>
        <w:t>Initialization:</w:t>
      </w:r>
      <w:r>
        <w:rPr>
          <w:rFonts w:ascii="Calibri" w:eastAsia="Times New Roman" w:hAnsi="Calibri" w:cs="Times New Roman"/>
          <w:bCs/>
          <w:color w:val="000000"/>
        </w:rPr>
        <w:t xml:space="preserve"> </w:t>
      </w:r>
      <w:r w:rsidR="007E02B9">
        <w:rPr>
          <w:rFonts w:ascii="Calibri" w:eastAsia="Times New Roman" w:hAnsi="Calibri" w:cs="Times New Roman"/>
          <w:bCs/>
          <w:color w:val="000000"/>
        </w:rPr>
        <w:t xml:space="preserve"> </w:t>
      </w:r>
      <w:r w:rsidR="0022193B">
        <w:rPr>
          <w:rFonts w:ascii="Calibri" w:eastAsia="Times New Roman" w:hAnsi="Calibri" w:cs="Times New Roman"/>
          <w:bCs/>
          <w:color w:val="000000"/>
        </w:rPr>
        <w:t>The sensor is initialized according to the parameters below.</w:t>
      </w:r>
      <w:r w:rsidR="00651876">
        <w:rPr>
          <w:rFonts w:ascii="Calibri" w:eastAsia="Times New Roman" w:hAnsi="Calibri" w:cs="Times New Roman"/>
          <w:bCs/>
          <w:color w:val="000000"/>
        </w:rPr>
        <w:t xml:space="preserve"> The purpose is to setup a reading to calculate Illuminance and Color temperature.</w:t>
      </w:r>
    </w:p>
    <w:p w:rsidR="00651876" w:rsidRPr="00D93532" w:rsidRDefault="00DE3B9D" w:rsidP="00AE3FA7">
      <w:pPr>
        <w:spacing w:after="0" w:line="240" w:lineRule="auto"/>
        <w:textAlignment w:val="center"/>
        <w:rPr>
          <w:rFonts w:ascii="Calibri" w:eastAsia="Times New Roman" w:hAnsi="Calibri" w:cs="Times New Roman"/>
          <w:bCs/>
          <w:color w:val="000000"/>
        </w:rPr>
      </w:pPr>
      <w:r>
        <w:rPr>
          <w:noProof/>
        </w:rPr>
        <w:lastRenderedPageBreak/>
        <w:drawing>
          <wp:anchor distT="0" distB="0" distL="114300" distR="114300" simplePos="0" relativeHeight="251676672" behindDoc="0" locked="0" layoutInCell="1" allowOverlap="1" wp14:anchorId="19257502" wp14:editId="4D068998">
            <wp:simplePos x="0" y="0"/>
            <wp:positionH relativeFrom="column">
              <wp:posOffset>2345055</wp:posOffset>
            </wp:positionH>
            <wp:positionV relativeFrom="paragraph">
              <wp:posOffset>137795</wp:posOffset>
            </wp:positionV>
            <wp:extent cx="1305560" cy="2475865"/>
            <wp:effectExtent l="0" t="0" r="889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05560" cy="2475865"/>
                    </a:xfrm>
                    <a:prstGeom prst="rect">
                      <a:avLst/>
                    </a:prstGeom>
                  </pic:spPr>
                </pic:pic>
              </a:graphicData>
            </a:graphic>
            <wp14:sizeRelH relativeFrom="page">
              <wp14:pctWidth>0</wp14:pctWidth>
            </wp14:sizeRelH>
            <wp14:sizeRelV relativeFrom="page">
              <wp14:pctHeight>0</wp14:pctHeight>
            </wp14:sizeRelV>
          </wp:anchor>
        </w:drawing>
      </w:r>
    </w:p>
    <w:p w:rsidR="00AE3FA7" w:rsidRDefault="00BF0024" w:rsidP="0022193B">
      <w:pPr>
        <w:autoSpaceDE w:val="0"/>
        <w:autoSpaceDN w:val="0"/>
        <w:adjustRightInd w:val="0"/>
        <w:spacing w:after="0" w:line="240" w:lineRule="auto"/>
      </w:pPr>
      <w:r w:rsidRPr="00BF0024">
        <w:t>I2C_</w:t>
      </w:r>
      <w:proofErr w:type="gramStart"/>
      <w:r w:rsidRPr="00BF0024">
        <w:t>Wri</w:t>
      </w:r>
      <w:r w:rsidR="0022193B">
        <w:t>te(</w:t>
      </w:r>
      <w:proofErr w:type="gramEnd"/>
      <w:r w:rsidR="0022193B">
        <w:t>0x38u, &amp;</w:t>
      </w:r>
      <w:r w:rsidR="00BC5877" w:rsidRPr="00BC5877">
        <w:t xml:space="preserve"> BH1745_</w:t>
      </w:r>
      <w:r w:rsidR="0022193B">
        <w:t>PERSISTENCE, 1, &amp;0x03</w:t>
      </w:r>
      <w:r w:rsidRPr="00BF0024">
        <w:t>, 1);</w:t>
      </w:r>
      <w:r w:rsidR="00BC5877">
        <w:tab/>
      </w:r>
      <w:r w:rsidR="00BC5877">
        <w:tab/>
      </w:r>
      <w:r w:rsidR="0022193B" w:rsidRPr="0022193B">
        <w:t>//</w:t>
      </w:r>
      <w:r w:rsidR="0022193B" w:rsidRPr="0022193B">
        <w:rPr>
          <w:rFonts w:cs="Arial"/>
        </w:rPr>
        <w:t xml:space="preserve"> see data sheet pg</w:t>
      </w:r>
      <w:r w:rsidR="0022193B">
        <w:rPr>
          <w:rFonts w:cs="Arial"/>
        </w:rPr>
        <w:t>.</w:t>
      </w:r>
      <w:r w:rsidR="0022193B" w:rsidRPr="0022193B">
        <w:rPr>
          <w:rFonts w:cs="Arial"/>
        </w:rPr>
        <w:t xml:space="preserve"> 9</w:t>
      </w:r>
    </w:p>
    <w:p w:rsidR="00CE1360" w:rsidRDefault="00CE1360" w:rsidP="00D93532">
      <w:pPr>
        <w:pStyle w:val="NoSpacing"/>
      </w:pPr>
      <w:r w:rsidRPr="00CE1360">
        <w:t>I2C_</w:t>
      </w:r>
      <w:proofErr w:type="gramStart"/>
      <w:r w:rsidRPr="00CE1360">
        <w:t>Write</w:t>
      </w:r>
      <w:r w:rsidR="0022193B">
        <w:t>(</w:t>
      </w:r>
      <w:proofErr w:type="gramEnd"/>
      <w:r w:rsidR="0022193B">
        <w:t>0x38u, &amp;</w:t>
      </w:r>
      <w:r w:rsidR="00BC5877" w:rsidRPr="00BC5877">
        <w:t xml:space="preserve"> BH1745_</w:t>
      </w:r>
      <w:r w:rsidR="0022193B">
        <w:t>MODE_CONTROL1, 1, 0x00</w:t>
      </w:r>
      <w:r w:rsidRPr="00CE1360">
        <w:t xml:space="preserve">, 1);  </w:t>
      </w:r>
      <w:r w:rsidR="00D93532">
        <w:tab/>
      </w:r>
      <w:r w:rsidR="00D93532">
        <w:tab/>
      </w:r>
      <w:r w:rsidR="0022193B">
        <w:t>//000 : 16</w:t>
      </w:r>
      <w:r w:rsidRPr="00CE1360">
        <w:t>0msec</w:t>
      </w:r>
    </w:p>
    <w:p w:rsidR="00CE1360" w:rsidRDefault="00D93532" w:rsidP="00D93532">
      <w:pPr>
        <w:pStyle w:val="NoSpacing"/>
      </w:pPr>
      <w:r>
        <w:t>I2C_</w:t>
      </w:r>
      <w:proofErr w:type="gramStart"/>
      <w:r>
        <w:t>Write(</w:t>
      </w:r>
      <w:proofErr w:type="gramEnd"/>
      <w:r>
        <w:t>0x38</w:t>
      </w:r>
      <w:r w:rsidR="0022193B">
        <w:t>u, &amp;</w:t>
      </w:r>
      <w:r w:rsidR="00BC5877" w:rsidRPr="00BC5877">
        <w:t xml:space="preserve"> BH1745_</w:t>
      </w:r>
      <w:r w:rsidR="0022193B">
        <w:t>MODE_CONTROL2, 1, 0x92</w:t>
      </w:r>
      <w:r w:rsidR="00CE1360" w:rsidRPr="00CE1360">
        <w:t xml:space="preserve">, 1); </w:t>
      </w:r>
      <w:r>
        <w:tab/>
      </w:r>
      <w:r>
        <w:tab/>
      </w:r>
      <w:r w:rsidR="00CE1360" w:rsidRPr="00CE1360">
        <w:t>//16x gain, RGBC_EN</w:t>
      </w:r>
    </w:p>
    <w:p w:rsidR="00CE1360" w:rsidRDefault="00CE1360" w:rsidP="00D93532">
      <w:pPr>
        <w:pStyle w:val="NoSpacing"/>
      </w:pPr>
      <w:r w:rsidRPr="00CE1360">
        <w:t>I2C_</w:t>
      </w:r>
      <w:proofErr w:type="gramStart"/>
      <w:r w:rsidRPr="00CE1360">
        <w:t>Write</w:t>
      </w:r>
      <w:r w:rsidR="0022193B">
        <w:t>(</w:t>
      </w:r>
      <w:proofErr w:type="gramEnd"/>
      <w:r w:rsidR="0022193B">
        <w:t>0x38u, &amp;</w:t>
      </w:r>
      <w:r w:rsidR="00BC5877" w:rsidRPr="00BC5877">
        <w:t xml:space="preserve"> BH1745_</w:t>
      </w:r>
      <w:r w:rsidR="0022193B">
        <w:t>MODE_CONTROL3, 1, 0x02</w:t>
      </w:r>
      <w:r w:rsidRPr="00CE1360">
        <w:t>, 1);</w:t>
      </w:r>
      <w:r w:rsidR="0022193B">
        <w:tab/>
      </w:r>
      <w:r w:rsidR="0022193B">
        <w:tab/>
        <w:t>//default 0x02</w:t>
      </w:r>
    </w:p>
    <w:p w:rsidR="00651876" w:rsidRDefault="00651876" w:rsidP="00A33B9B"/>
    <w:p w:rsidR="00651876" w:rsidRDefault="003059B9" w:rsidP="00651876">
      <w:r>
        <w:rPr>
          <w:noProof/>
        </w:rPr>
        <w:drawing>
          <wp:anchor distT="0" distB="0" distL="114300" distR="114300" simplePos="0" relativeHeight="251677696" behindDoc="0" locked="0" layoutInCell="1" allowOverlap="1" wp14:anchorId="0ED96B15" wp14:editId="45EDB675">
            <wp:simplePos x="0" y="0"/>
            <wp:positionH relativeFrom="column">
              <wp:posOffset>1745615</wp:posOffset>
            </wp:positionH>
            <wp:positionV relativeFrom="paragraph">
              <wp:posOffset>953770</wp:posOffset>
            </wp:positionV>
            <wp:extent cx="2362835" cy="30695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62835" cy="3069590"/>
                    </a:xfrm>
                    <a:prstGeom prst="rect">
                      <a:avLst/>
                    </a:prstGeom>
                  </pic:spPr>
                </pic:pic>
              </a:graphicData>
            </a:graphic>
            <wp14:sizeRelH relativeFrom="page">
              <wp14:pctWidth>0</wp14:pctWidth>
            </wp14:sizeRelH>
            <wp14:sizeRelV relativeFrom="page">
              <wp14:pctHeight>0</wp14:pctHeight>
            </wp14:sizeRelV>
          </wp:anchor>
        </w:drawing>
      </w:r>
      <w:r w:rsidR="00CE1360" w:rsidRPr="00651876">
        <w:rPr>
          <w:u w:val="single"/>
        </w:rPr>
        <w:t>O</w:t>
      </w:r>
      <w:r w:rsidR="00651876" w:rsidRPr="00651876">
        <w:rPr>
          <w:u w:val="single"/>
        </w:rPr>
        <w:t>peration:</w:t>
      </w:r>
      <w:r w:rsidR="00651876">
        <w:t xml:space="preserve"> The reading of the relevant data is done via a burst I2C read of 8 relevant registers. All bytes need to be interpreted according to the data sheet to make sure the information makes sense.  This info is later processed by the algorithm presented in </w:t>
      </w:r>
      <w:r w:rsidR="00235DA3">
        <w:t>the</w:t>
      </w:r>
      <w:r w:rsidR="00651876" w:rsidRPr="00235DA3">
        <w:rPr>
          <w:u w:val="single"/>
        </w:rPr>
        <w:t>“BH1745 Reference Calculation formula”</w:t>
      </w:r>
      <w:r w:rsidR="00651876">
        <w:t xml:space="preserve"> pdf</w:t>
      </w:r>
      <w:r w:rsidR="00235DA3">
        <w:t xml:space="preserve">, which will provide Illuminance and Temperature values. </w:t>
      </w:r>
      <w:r w:rsidR="00651876">
        <w:t xml:space="preserve">The </w:t>
      </w:r>
      <w:r w:rsidR="00235DA3">
        <w:t>values</w:t>
      </w:r>
      <w:r w:rsidR="00651876">
        <w:t xml:space="preserve"> </w:t>
      </w:r>
      <w:r w:rsidR="00235DA3">
        <w:t xml:space="preserve">are </w:t>
      </w:r>
      <w:r w:rsidR="00651876">
        <w:t>printed via UART.</w:t>
      </w:r>
    </w:p>
    <w:p w:rsidR="00DE3B9D" w:rsidRPr="00235DA3" w:rsidRDefault="00DE3B9D" w:rsidP="00651876"/>
    <w:p w:rsidR="00651876" w:rsidRDefault="00651876" w:rsidP="00A33B9B">
      <w:r>
        <w:lastRenderedPageBreak/>
        <w:t>Below is an example of the reading and interpretation of the bits corresponding to the red color:</w:t>
      </w:r>
    </w:p>
    <w:p w:rsidR="00CE1360" w:rsidRPr="00651876" w:rsidRDefault="00CE1360" w:rsidP="00651876">
      <w:pPr>
        <w:pStyle w:val="NoSpacing"/>
        <w:rPr>
          <w:color w:val="00B050"/>
        </w:rPr>
      </w:pPr>
      <w:r w:rsidRPr="00651876">
        <w:rPr>
          <w:color w:val="00B050"/>
        </w:rPr>
        <w:t>I2C_</w:t>
      </w:r>
      <w:proofErr w:type="gramStart"/>
      <w:r w:rsidRPr="00651876">
        <w:rPr>
          <w:color w:val="00B050"/>
        </w:rPr>
        <w:t>Read(</w:t>
      </w:r>
      <w:proofErr w:type="spellStart"/>
      <w:proofErr w:type="gramEnd"/>
      <w:r w:rsidRPr="00651876">
        <w:rPr>
          <w:color w:val="00B050"/>
        </w:rPr>
        <w:t>sensor_addr</w:t>
      </w:r>
      <w:proofErr w:type="spellEnd"/>
      <w:r w:rsidRPr="00651876">
        <w:rPr>
          <w:color w:val="00B050"/>
        </w:rPr>
        <w:t>[</w:t>
      </w:r>
      <w:proofErr w:type="spellStart"/>
      <w:r w:rsidRPr="00651876">
        <w:rPr>
          <w:color w:val="00B050"/>
        </w:rPr>
        <w:t>i</w:t>
      </w:r>
      <w:proofErr w:type="spellEnd"/>
      <w:r w:rsidRPr="00651876">
        <w:rPr>
          <w:color w:val="00B050"/>
        </w:rPr>
        <w:t xml:space="preserve">], &amp;RED_DATA_LSBs, 1, </w:t>
      </w:r>
      <w:proofErr w:type="spellStart"/>
      <w:r w:rsidRPr="00651876">
        <w:rPr>
          <w:color w:val="00B050"/>
        </w:rPr>
        <w:t>uniRawSensorOut</w:t>
      </w:r>
      <w:proofErr w:type="spellEnd"/>
      <w:r w:rsidRPr="00651876">
        <w:rPr>
          <w:color w:val="00B050"/>
        </w:rPr>
        <w:t>._</w:t>
      </w:r>
      <w:proofErr w:type="spellStart"/>
      <w:r w:rsidRPr="00651876">
        <w:rPr>
          <w:color w:val="00B050"/>
        </w:rPr>
        <w:t>ucharArr</w:t>
      </w:r>
      <w:proofErr w:type="spellEnd"/>
      <w:r w:rsidRPr="00651876">
        <w:rPr>
          <w:color w:val="00B050"/>
        </w:rPr>
        <w:t>, 8);</w:t>
      </w:r>
    </w:p>
    <w:p w:rsidR="00CE1360" w:rsidRPr="00651876" w:rsidRDefault="00CE1360" w:rsidP="00651876">
      <w:pPr>
        <w:pStyle w:val="NoSpacing"/>
        <w:rPr>
          <w:color w:val="00B050"/>
        </w:rPr>
      </w:pPr>
    </w:p>
    <w:p w:rsidR="00CE1360" w:rsidRPr="00651876" w:rsidRDefault="00CE1360" w:rsidP="00651876">
      <w:pPr>
        <w:pStyle w:val="NoSpacing"/>
        <w:ind w:left="2190" w:hanging="2190"/>
        <w:rPr>
          <w:color w:val="00B050"/>
        </w:rPr>
      </w:pPr>
      <w:r w:rsidRPr="00651876">
        <w:rPr>
          <w:color w:val="00B050"/>
        </w:rPr>
        <w:t>rgb_s1_</w:t>
      </w:r>
      <w:proofErr w:type="gramStart"/>
      <w:r w:rsidRPr="00651876">
        <w:rPr>
          <w:color w:val="00B050"/>
        </w:rPr>
        <w:t>R[</w:t>
      </w:r>
      <w:proofErr w:type="spellStart"/>
      <w:proofErr w:type="gramEnd"/>
      <w:r w:rsidRPr="00651876">
        <w:rPr>
          <w:color w:val="00B050"/>
        </w:rPr>
        <w:t>sumIndex</w:t>
      </w:r>
      <w:proofErr w:type="spellEnd"/>
      <w:r w:rsidRPr="00651876">
        <w:rPr>
          <w:color w:val="00B050"/>
        </w:rPr>
        <w:t xml:space="preserve">] += </w:t>
      </w:r>
      <w:r w:rsidRPr="00651876">
        <w:rPr>
          <w:color w:val="00B050"/>
        </w:rPr>
        <w:tab/>
        <w:t>((</w:t>
      </w:r>
      <w:proofErr w:type="spellStart"/>
      <w:r w:rsidRPr="00651876">
        <w:rPr>
          <w:color w:val="00B050"/>
        </w:rPr>
        <w:t>int</w:t>
      </w:r>
      <w:proofErr w:type="spellEnd"/>
      <w:r w:rsidRPr="00651876">
        <w:rPr>
          <w:color w:val="00B050"/>
        </w:rPr>
        <w:t>)</w:t>
      </w:r>
      <w:proofErr w:type="spellStart"/>
      <w:r w:rsidRPr="00651876">
        <w:rPr>
          <w:color w:val="00B050"/>
        </w:rPr>
        <w:t>uniRawSensorOut</w:t>
      </w:r>
      <w:proofErr w:type="spellEnd"/>
      <w:r w:rsidRPr="00651876">
        <w:rPr>
          <w:color w:val="00B050"/>
        </w:rPr>
        <w:t>._</w:t>
      </w:r>
      <w:proofErr w:type="spellStart"/>
      <w:r w:rsidRPr="00651876">
        <w:rPr>
          <w:color w:val="00B050"/>
        </w:rPr>
        <w:t>ucharArr</w:t>
      </w:r>
      <w:proofErr w:type="spellEnd"/>
      <w:r w:rsidRPr="00651876">
        <w:rPr>
          <w:color w:val="00B050"/>
        </w:rPr>
        <w:t>[0] | ((</w:t>
      </w:r>
      <w:proofErr w:type="spellStart"/>
      <w:r w:rsidRPr="00651876">
        <w:rPr>
          <w:color w:val="00B050"/>
        </w:rPr>
        <w:t>int</w:t>
      </w:r>
      <w:proofErr w:type="spellEnd"/>
      <w:r w:rsidRPr="00651876">
        <w:rPr>
          <w:color w:val="00B050"/>
        </w:rPr>
        <w:t>)</w:t>
      </w:r>
      <w:proofErr w:type="spellStart"/>
      <w:r w:rsidRPr="00651876">
        <w:rPr>
          <w:color w:val="00B050"/>
        </w:rPr>
        <w:t>uniRawSensorOut</w:t>
      </w:r>
      <w:proofErr w:type="spellEnd"/>
      <w:r w:rsidRPr="00651876">
        <w:rPr>
          <w:color w:val="00B050"/>
        </w:rPr>
        <w:t>._</w:t>
      </w:r>
      <w:proofErr w:type="spellStart"/>
      <w:r w:rsidRPr="00651876">
        <w:rPr>
          <w:color w:val="00B050"/>
        </w:rPr>
        <w:t>ucharArr</w:t>
      </w:r>
      <w:proofErr w:type="spellEnd"/>
      <w:r w:rsidRPr="00651876">
        <w:rPr>
          <w:color w:val="00B050"/>
        </w:rPr>
        <w:t>[1])&lt;&lt;8);</w:t>
      </w:r>
    </w:p>
    <w:p w:rsidR="00651876" w:rsidRDefault="00651876" w:rsidP="00651876">
      <w:pPr>
        <w:spacing w:after="0" w:line="240" w:lineRule="auto"/>
        <w:textAlignment w:val="center"/>
        <w:rPr>
          <w:rFonts w:ascii="Calibri" w:eastAsia="Times New Roman" w:hAnsi="Calibri" w:cs="Times New Roman"/>
          <w:b/>
          <w:bCs/>
          <w:color w:val="000000"/>
        </w:rPr>
      </w:pPr>
    </w:p>
    <w:p w:rsidR="00651876" w:rsidRDefault="00651876" w:rsidP="00651876">
      <w:pPr>
        <w:spacing w:after="0" w:line="240" w:lineRule="auto"/>
        <w:textAlignment w:val="center"/>
        <w:rPr>
          <w:rFonts w:ascii="Calibri" w:eastAsia="Times New Roman" w:hAnsi="Calibri" w:cs="Times New Roman"/>
          <w:b/>
          <w:bCs/>
          <w:color w:val="000000"/>
        </w:rPr>
      </w:pPr>
    </w:p>
    <w:p w:rsidR="003059B9" w:rsidRDefault="003059B9" w:rsidP="00651876">
      <w:pPr>
        <w:spacing w:after="0" w:line="240" w:lineRule="auto"/>
        <w:textAlignment w:val="center"/>
        <w:rPr>
          <w:rFonts w:ascii="Calibri" w:eastAsia="Times New Roman" w:hAnsi="Calibri" w:cs="Times New Roman"/>
          <w:b/>
          <w:color w:val="000000"/>
          <w:u w:val="single"/>
        </w:rPr>
      </w:pPr>
    </w:p>
    <w:p w:rsidR="003059B9" w:rsidRDefault="003059B9" w:rsidP="00651876">
      <w:pPr>
        <w:spacing w:after="0" w:line="240" w:lineRule="auto"/>
        <w:textAlignment w:val="center"/>
        <w:rPr>
          <w:rFonts w:ascii="Calibri" w:eastAsia="Times New Roman" w:hAnsi="Calibri" w:cs="Times New Roman"/>
          <w:b/>
          <w:color w:val="000000"/>
          <w:u w:val="single"/>
        </w:rPr>
      </w:pPr>
    </w:p>
    <w:p w:rsidR="003059B9" w:rsidRDefault="003059B9" w:rsidP="00651876">
      <w:pPr>
        <w:spacing w:after="0" w:line="240" w:lineRule="auto"/>
        <w:textAlignment w:val="center"/>
        <w:rPr>
          <w:rFonts w:ascii="Calibri" w:eastAsia="Times New Roman" w:hAnsi="Calibri" w:cs="Times New Roman"/>
          <w:b/>
          <w:color w:val="000000"/>
          <w:u w:val="single"/>
        </w:rPr>
      </w:pPr>
    </w:p>
    <w:p w:rsidR="003059B9" w:rsidRDefault="003059B9" w:rsidP="00651876">
      <w:pPr>
        <w:spacing w:after="0" w:line="240" w:lineRule="auto"/>
        <w:textAlignment w:val="center"/>
        <w:rPr>
          <w:rFonts w:ascii="Calibri" w:eastAsia="Times New Roman" w:hAnsi="Calibri" w:cs="Times New Roman"/>
          <w:b/>
          <w:color w:val="000000"/>
          <w:u w:val="single"/>
        </w:rPr>
      </w:pPr>
    </w:p>
    <w:p w:rsidR="003059B9" w:rsidRDefault="003059B9" w:rsidP="00651876">
      <w:pPr>
        <w:spacing w:after="0" w:line="240" w:lineRule="auto"/>
        <w:textAlignment w:val="center"/>
        <w:rPr>
          <w:rFonts w:ascii="Calibri" w:eastAsia="Times New Roman" w:hAnsi="Calibri" w:cs="Times New Roman"/>
          <w:b/>
          <w:color w:val="000000"/>
          <w:u w:val="single"/>
        </w:rPr>
      </w:pPr>
    </w:p>
    <w:p w:rsidR="003059B9" w:rsidRDefault="003059B9" w:rsidP="00651876">
      <w:pPr>
        <w:spacing w:after="0" w:line="240" w:lineRule="auto"/>
        <w:textAlignment w:val="center"/>
        <w:rPr>
          <w:rFonts w:ascii="Calibri" w:eastAsia="Times New Roman" w:hAnsi="Calibri" w:cs="Times New Roman"/>
          <w:b/>
          <w:color w:val="000000"/>
          <w:u w:val="single"/>
        </w:rPr>
      </w:pPr>
    </w:p>
    <w:p w:rsidR="003059B9" w:rsidRDefault="003059B9" w:rsidP="00651876">
      <w:pPr>
        <w:spacing w:after="0" w:line="240" w:lineRule="auto"/>
        <w:textAlignment w:val="center"/>
        <w:rPr>
          <w:rFonts w:ascii="Calibri" w:eastAsia="Times New Roman" w:hAnsi="Calibri" w:cs="Times New Roman"/>
          <w:b/>
          <w:color w:val="000000"/>
          <w:u w:val="single"/>
        </w:rPr>
      </w:pPr>
    </w:p>
    <w:p w:rsidR="003059B9" w:rsidRDefault="003059B9" w:rsidP="00651876">
      <w:pPr>
        <w:spacing w:after="0" w:line="240" w:lineRule="auto"/>
        <w:textAlignment w:val="center"/>
        <w:rPr>
          <w:rFonts w:ascii="Calibri" w:eastAsia="Times New Roman" w:hAnsi="Calibri" w:cs="Times New Roman"/>
          <w:b/>
          <w:color w:val="000000"/>
          <w:u w:val="single"/>
        </w:rPr>
      </w:pPr>
    </w:p>
    <w:p w:rsidR="00651876" w:rsidRPr="00880BD5" w:rsidRDefault="00651876" w:rsidP="00651876">
      <w:pPr>
        <w:spacing w:after="0" w:line="240" w:lineRule="auto"/>
        <w:textAlignment w:val="center"/>
        <w:rPr>
          <w:rFonts w:ascii="Calibri" w:eastAsia="Times New Roman" w:hAnsi="Calibri" w:cs="Times New Roman"/>
          <w:b/>
          <w:bCs/>
          <w:color w:val="000000"/>
          <w:u w:val="single"/>
        </w:rPr>
      </w:pPr>
      <w:r w:rsidRPr="00880BD5">
        <w:rPr>
          <w:rFonts w:ascii="Calibri" w:eastAsia="Times New Roman" w:hAnsi="Calibri" w:cs="Times New Roman"/>
          <w:b/>
          <w:color w:val="000000"/>
          <w:u w:val="single"/>
        </w:rPr>
        <w:t>ALS/Proximity Sensor (RPR-0521)</w:t>
      </w:r>
    </w:p>
    <w:p w:rsidR="0014111F" w:rsidRDefault="0014111F" w:rsidP="0014111F">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RPR-0521RS is a module which integrates optical proximity, digital ambient light sensor IC, and infrared LED (</w:t>
      </w:r>
      <w:proofErr w:type="spellStart"/>
      <w:r>
        <w:rPr>
          <w:rFonts w:ascii="TimesNewRomanPSMT" w:hAnsi="TimesNewRomanPSMT" w:cs="TimesNewRomanPSMT"/>
          <w:sz w:val="21"/>
          <w:szCs w:val="21"/>
        </w:rPr>
        <w:t>IrLED</w:t>
      </w:r>
      <w:proofErr w:type="spellEnd"/>
      <w:r>
        <w:rPr>
          <w:rFonts w:ascii="TimesNewRomanPSMT" w:hAnsi="TimesNewRomanPSMT" w:cs="TimesNewRomanPSMT"/>
          <w:sz w:val="21"/>
          <w:szCs w:val="21"/>
        </w:rPr>
        <w:t xml:space="preserve">). Proximity sensor (PS) part detects the human or object approaching by the reflection of </w:t>
      </w:r>
      <w:proofErr w:type="spellStart"/>
      <w:r>
        <w:rPr>
          <w:rFonts w:ascii="TimesNewRomanPSMT" w:hAnsi="TimesNewRomanPSMT" w:cs="TimesNewRomanPSMT"/>
          <w:sz w:val="21"/>
          <w:szCs w:val="21"/>
        </w:rPr>
        <w:t>IrLED</w:t>
      </w:r>
      <w:proofErr w:type="spellEnd"/>
      <w:r>
        <w:rPr>
          <w:rFonts w:ascii="TimesNewRomanPSMT" w:hAnsi="TimesNewRomanPSMT" w:cs="TimesNewRomanPSMT"/>
          <w:sz w:val="21"/>
          <w:szCs w:val="21"/>
        </w:rPr>
        <w:t xml:space="preserve"> light.</w:t>
      </w:r>
    </w:p>
    <w:p w:rsidR="0020747B" w:rsidRDefault="0014111F" w:rsidP="0014111F">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Ambient light sensor (ALS) part detects the wide range of illumination; from the dark environment to the direct sun light. The illuminant intensity of LCD display and keypad can be adjusted by using RPR-0521RS. It enables lowering current consumption and/or improving the visibility under the bright environment.</w:t>
      </w:r>
    </w:p>
    <w:p w:rsidR="0014111F" w:rsidRPr="0014111F" w:rsidRDefault="0014111F" w:rsidP="0014111F">
      <w:pPr>
        <w:autoSpaceDE w:val="0"/>
        <w:autoSpaceDN w:val="0"/>
        <w:adjustRightInd w:val="0"/>
        <w:spacing w:after="0" w:line="240" w:lineRule="auto"/>
        <w:rPr>
          <w:rFonts w:ascii="TimesNewRomanPSMT" w:hAnsi="TimesNewRomanPSMT" w:cs="TimesNewRomanPSMT"/>
          <w:sz w:val="21"/>
          <w:szCs w:val="21"/>
        </w:rPr>
      </w:pPr>
    </w:p>
    <w:p w:rsidR="0014111F" w:rsidRPr="00656186" w:rsidRDefault="0014111F" w:rsidP="0014111F">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Initialization and Operation routines:</w:t>
      </w:r>
    </w:p>
    <w:p w:rsidR="0014111F" w:rsidRDefault="0014111F" w:rsidP="0014111F">
      <w:pPr>
        <w:spacing w:after="0" w:line="240" w:lineRule="auto"/>
        <w:textAlignment w:val="center"/>
        <w:rPr>
          <w:rFonts w:ascii="Calibri" w:eastAsia="Times New Roman" w:hAnsi="Calibri" w:cs="Times New Roman"/>
          <w:bCs/>
          <w:color w:val="000000"/>
        </w:rPr>
      </w:pPr>
      <w:proofErr w:type="gramStart"/>
      <w:r>
        <w:rPr>
          <w:rFonts w:ascii="Calibri" w:eastAsia="Times New Roman" w:hAnsi="Calibri" w:cs="Times New Roman"/>
          <w:bCs/>
          <w:color w:val="000000"/>
        </w:rPr>
        <w:t>void</w:t>
      </w:r>
      <w:proofErr w:type="gramEnd"/>
      <w:r>
        <w:rPr>
          <w:rFonts w:ascii="Calibri" w:eastAsia="Times New Roman" w:hAnsi="Calibri" w:cs="Times New Roman"/>
          <w:bCs/>
          <w:color w:val="000000"/>
        </w:rPr>
        <w:t xml:space="preserve"> MainOp_Prox_Sensor_11</w:t>
      </w:r>
      <w:r w:rsidRPr="00880BD5">
        <w:rPr>
          <w:rFonts w:ascii="Calibri" w:eastAsia="Times New Roman" w:hAnsi="Calibri" w:cs="Times New Roman"/>
          <w:bCs/>
          <w:color w:val="000000"/>
        </w:rPr>
        <w:t>();</w:t>
      </w:r>
    </w:p>
    <w:p w:rsidR="0014111F" w:rsidRDefault="0014111F" w:rsidP="0014111F">
      <w:pPr>
        <w:spacing w:after="0" w:line="240" w:lineRule="auto"/>
        <w:textAlignment w:val="center"/>
        <w:rPr>
          <w:rFonts w:ascii="Calibri" w:eastAsia="Times New Roman" w:hAnsi="Calibri" w:cs="Times New Roman"/>
          <w:bCs/>
          <w:color w:val="000000"/>
        </w:rPr>
      </w:pPr>
      <w:proofErr w:type="gramStart"/>
      <w:r>
        <w:rPr>
          <w:rFonts w:ascii="Calibri" w:eastAsia="Times New Roman" w:hAnsi="Calibri" w:cs="Times New Roman"/>
          <w:bCs/>
          <w:color w:val="000000"/>
        </w:rPr>
        <w:t>void</w:t>
      </w:r>
      <w:proofErr w:type="gramEnd"/>
      <w:r>
        <w:rPr>
          <w:rFonts w:ascii="Calibri" w:eastAsia="Times New Roman" w:hAnsi="Calibri" w:cs="Times New Roman"/>
          <w:bCs/>
          <w:color w:val="000000"/>
        </w:rPr>
        <w:t xml:space="preserve"> Init_Prox_Sensor_11</w:t>
      </w:r>
      <w:r w:rsidRPr="00880BD5">
        <w:rPr>
          <w:rFonts w:ascii="Calibri" w:eastAsia="Times New Roman" w:hAnsi="Calibri" w:cs="Times New Roman"/>
          <w:bCs/>
          <w:color w:val="000000"/>
        </w:rPr>
        <w:t>();</w:t>
      </w:r>
    </w:p>
    <w:p w:rsidR="0014111F" w:rsidRDefault="0014111F" w:rsidP="0014111F">
      <w:pPr>
        <w:spacing w:after="0" w:line="240" w:lineRule="auto"/>
        <w:textAlignment w:val="center"/>
        <w:rPr>
          <w:rFonts w:ascii="Calibri" w:eastAsia="Times New Roman" w:hAnsi="Calibri" w:cs="Times New Roman"/>
          <w:color w:val="000000"/>
        </w:rPr>
      </w:pPr>
    </w:p>
    <w:p w:rsidR="0014111F" w:rsidRPr="00656186" w:rsidRDefault="0014111F" w:rsidP="0014111F">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I2C functions to configure and retrieve data:</w:t>
      </w:r>
    </w:p>
    <w:p w:rsidR="0014111F" w:rsidRDefault="0014111F" w:rsidP="0014111F">
      <w:pPr>
        <w:spacing w:after="0" w:line="240" w:lineRule="auto"/>
        <w:textAlignment w:val="center"/>
        <w:rPr>
          <w:rFonts w:ascii="Calibri" w:eastAsia="Times New Roman" w:hAnsi="Calibri" w:cs="Times New Roman"/>
          <w:bCs/>
          <w:color w:val="000000"/>
        </w:rPr>
      </w:pPr>
      <w:r>
        <w:rPr>
          <w:rFonts w:ascii="Calibri" w:eastAsia="Times New Roman" w:hAnsi="Calibri" w:cs="Times New Roman"/>
          <w:bCs/>
          <w:color w:val="000000"/>
        </w:rPr>
        <w:t>I2C_Read, I2C_Write</w:t>
      </w:r>
    </w:p>
    <w:p w:rsidR="008A5D40" w:rsidRDefault="008A5D40" w:rsidP="0014111F">
      <w:pPr>
        <w:spacing w:after="0" w:line="240" w:lineRule="auto"/>
        <w:textAlignment w:val="center"/>
        <w:rPr>
          <w:rFonts w:ascii="Calibri" w:eastAsia="Times New Roman" w:hAnsi="Calibri" w:cs="Times New Roman"/>
          <w:bCs/>
          <w:color w:val="000000"/>
        </w:rPr>
      </w:pPr>
    </w:p>
    <w:p w:rsidR="0014111F" w:rsidRPr="00AE3FA7" w:rsidRDefault="0014111F" w:rsidP="0014111F">
      <w:pPr>
        <w:spacing w:after="0" w:line="240" w:lineRule="auto"/>
        <w:textAlignment w:val="center"/>
        <w:rPr>
          <w:rFonts w:ascii="Calibri" w:eastAsia="Times New Roman" w:hAnsi="Calibri" w:cs="Times New Roman"/>
          <w:bCs/>
          <w:color w:val="000000"/>
          <w:u w:val="single"/>
        </w:rPr>
      </w:pPr>
      <w:r>
        <w:rPr>
          <w:rFonts w:ascii="Calibri" w:eastAsia="Times New Roman" w:hAnsi="Calibri" w:cs="Times New Roman"/>
          <w:bCs/>
          <w:color w:val="000000"/>
          <w:u w:val="single"/>
        </w:rPr>
        <w:t>I2C device address of RPR0521</w:t>
      </w:r>
    </w:p>
    <w:p w:rsidR="0014111F" w:rsidRPr="00AE3FA7" w:rsidRDefault="0014111F" w:rsidP="0014111F">
      <w:pPr>
        <w:spacing w:after="0" w:line="240" w:lineRule="auto"/>
        <w:textAlignment w:val="center"/>
        <w:rPr>
          <w:rFonts w:ascii="Calibri" w:eastAsia="Times New Roman" w:hAnsi="Calibri" w:cs="Times New Roman"/>
          <w:bCs/>
          <w:color w:val="000000"/>
        </w:rPr>
      </w:pPr>
      <w:proofErr w:type="spellStart"/>
      <w:proofErr w:type="gramStart"/>
      <w:r>
        <w:rPr>
          <w:rFonts w:ascii="Calibri" w:eastAsia="Times New Roman" w:hAnsi="Calibri" w:cs="Times New Roman"/>
          <w:bCs/>
          <w:color w:val="000000"/>
        </w:rPr>
        <w:t>const</w:t>
      </w:r>
      <w:proofErr w:type="spellEnd"/>
      <w:proofErr w:type="gramEnd"/>
      <w:r>
        <w:rPr>
          <w:rFonts w:ascii="Calibri" w:eastAsia="Times New Roman" w:hAnsi="Calibri" w:cs="Times New Roman"/>
          <w:bCs/>
          <w:color w:val="000000"/>
        </w:rPr>
        <w:t xml:space="preserve"> unsigned char RPR0521</w:t>
      </w:r>
      <w:r w:rsidRPr="00AE3FA7">
        <w:rPr>
          <w:rFonts w:ascii="Calibri" w:eastAsia="Times New Roman" w:hAnsi="Calibri" w:cs="Times New Roman"/>
          <w:bCs/>
          <w:color w:val="000000"/>
        </w:rPr>
        <w:tab/>
      </w:r>
      <w:r w:rsidRPr="00AE3FA7">
        <w:rPr>
          <w:rFonts w:ascii="Calibri" w:eastAsia="Times New Roman" w:hAnsi="Calibri" w:cs="Times New Roman"/>
          <w:bCs/>
          <w:color w:val="000000"/>
        </w:rPr>
        <w:tab/>
      </w:r>
      <w:r>
        <w:rPr>
          <w:rFonts w:ascii="Calibri" w:eastAsia="Times New Roman" w:hAnsi="Calibri" w:cs="Times New Roman"/>
          <w:bCs/>
          <w:color w:val="000000"/>
        </w:rPr>
        <w:tab/>
        <w:t>= 0x38</w:t>
      </w:r>
      <w:r w:rsidRPr="00AE3FA7">
        <w:rPr>
          <w:rFonts w:ascii="Calibri" w:eastAsia="Times New Roman" w:hAnsi="Calibri" w:cs="Times New Roman"/>
          <w:bCs/>
          <w:color w:val="000000"/>
        </w:rPr>
        <w:t xml:space="preserve">u; </w:t>
      </w:r>
    </w:p>
    <w:p w:rsidR="0014111F" w:rsidRDefault="0014111F" w:rsidP="0014111F">
      <w:pPr>
        <w:spacing w:after="0" w:line="240" w:lineRule="auto"/>
        <w:textAlignment w:val="center"/>
        <w:rPr>
          <w:rFonts w:ascii="Calibri" w:eastAsia="Times New Roman" w:hAnsi="Calibri" w:cs="Times New Roman"/>
          <w:bCs/>
          <w:color w:val="000000"/>
        </w:rPr>
      </w:pPr>
    </w:p>
    <w:p w:rsidR="0014111F" w:rsidRPr="00AE3FA7" w:rsidRDefault="0014111F" w:rsidP="0014111F">
      <w:pPr>
        <w:spacing w:after="0" w:line="240" w:lineRule="auto"/>
        <w:textAlignment w:val="center"/>
        <w:rPr>
          <w:rFonts w:ascii="Calibri" w:eastAsia="Times New Roman" w:hAnsi="Calibri" w:cs="Times New Roman"/>
          <w:bCs/>
          <w:color w:val="000000"/>
          <w:u w:val="single"/>
        </w:rPr>
      </w:pPr>
      <w:r>
        <w:rPr>
          <w:rFonts w:ascii="Calibri" w:eastAsia="Times New Roman" w:hAnsi="Calibri" w:cs="Times New Roman"/>
          <w:bCs/>
          <w:color w:val="000000"/>
          <w:u w:val="single"/>
        </w:rPr>
        <w:t>Configuration register addresses of RPR0521</w:t>
      </w:r>
    </w:p>
    <w:p w:rsidR="00CB7FBA" w:rsidRDefault="00CB7FBA" w:rsidP="00CB7FBA">
      <w:pPr>
        <w:pStyle w:val="NoSpacing"/>
      </w:pPr>
      <w:proofErr w:type="spellStart"/>
      <w:proofErr w:type="gramStart"/>
      <w:r>
        <w:t>const</w:t>
      </w:r>
      <w:proofErr w:type="spellEnd"/>
      <w:proofErr w:type="gramEnd"/>
      <w:r>
        <w:t xml:space="preserve"> unsigned char </w:t>
      </w:r>
      <w:ins w:id="3" w:author="morpheus" w:date="2015-06-05T10:38:00Z">
        <w:r w:rsidR="00AD0802" w:rsidRPr="00AD0802">
          <w:t>RPR0521_</w:t>
        </w:r>
        <w:r w:rsidR="00ED78A4">
          <w:t>ModeCTR//</w:t>
        </w:r>
      </w:ins>
      <w:proofErr w:type="spellStart"/>
      <w:r>
        <w:t>Prox_ModeCTR</w:t>
      </w:r>
      <w:proofErr w:type="spellEnd"/>
      <w:r>
        <w:tab/>
      </w:r>
      <w:r>
        <w:tab/>
        <w:t xml:space="preserve">= 0x41u; </w:t>
      </w:r>
    </w:p>
    <w:p w:rsidR="00ED78A4" w:rsidRDefault="00ED78A4" w:rsidP="00ED78A4">
      <w:pPr>
        <w:pStyle w:val="NoSpacing"/>
        <w:rPr>
          <w:ins w:id="4" w:author="morpheus" w:date="2015-06-05T10:38:00Z"/>
        </w:rPr>
      </w:pPr>
      <w:proofErr w:type="spellStart"/>
      <w:proofErr w:type="gramStart"/>
      <w:ins w:id="5" w:author="morpheus" w:date="2015-06-05T10:38:00Z">
        <w:r>
          <w:t>const</w:t>
        </w:r>
        <w:proofErr w:type="spellEnd"/>
        <w:proofErr w:type="gramEnd"/>
        <w:r>
          <w:t xml:space="preserve"> unsigned char </w:t>
        </w:r>
        <w:r w:rsidR="00AD0802" w:rsidRPr="00AD0802">
          <w:t>RPR0521_</w:t>
        </w:r>
        <w:r>
          <w:t>ALS_ModeCTR</w:t>
        </w:r>
        <w:r>
          <w:tab/>
        </w:r>
        <w:r>
          <w:tab/>
        </w:r>
        <w:r>
          <w:tab/>
          <w:t xml:space="preserve">= 0x42u; </w:t>
        </w:r>
        <w:r w:rsidR="006E01AA">
          <w:t>(0x02) defaults</w:t>
        </w:r>
      </w:ins>
    </w:p>
    <w:p w:rsidR="00ED78A4" w:rsidRDefault="00ED78A4" w:rsidP="00ED78A4">
      <w:pPr>
        <w:pStyle w:val="NoSpacing"/>
        <w:rPr>
          <w:ins w:id="6" w:author="morpheus" w:date="2015-06-05T10:38:00Z"/>
        </w:rPr>
      </w:pPr>
      <w:proofErr w:type="spellStart"/>
      <w:proofErr w:type="gramStart"/>
      <w:ins w:id="7" w:author="morpheus" w:date="2015-06-05T10:38:00Z">
        <w:r>
          <w:t>const</w:t>
        </w:r>
        <w:proofErr w:type="spellEnd"/>
        <w:proofErr w:type="gramEnd"/>
        <w:r>
          <w:t xml:space="preserve"> unsigned char </w:t>
        </w:r>
        <w:r w:rsidR="00AD0802" w:rsidRPr="00AD0802">
          <w:t>RPR0521_</w:t>
        </w:r>
        <w:r>
          <w:t>PS_ModeCTR</w:t>
        </w:r>
        <w:r>
          <w:tab/>
        </w:r>
        <w:r>
          <w:tab/>
        </w:r>
        <w:r>
          <w:tab/>
          <w:t xml:space="preserve">= 0x43u; </w:t>
        </w:r>
        <w:r w:rsidR="006E01AA">
          <w:t xml:space="preserve"> (0x01) defaults</w:t>
        </w:r>
      </w:ins>
    </w:p>
    <w:p w:rsidR="0014111F" w:rsidRDefault="0014111F" w:rsidP="00CB7FBA">
      <w:pPr>
        <w:pStyle w:val="NoSpacing"/>
      </w:pPr>
    </w:p>
    <w:p w:rsidR="0014111F" w:rsidRPr="0014111F" w:rsidRDefault="0014111F" w:rsidP="0014111F">
      <w:pPr>
        <w:spacing w:after="0" w:line="240" w:lineRule="auto"/>
        <w:textAlignment w:val="center"/>
        <w:rPr>
          <w:rFonts w:ascii="Calibri" w:eastAsia="Times New Roman" w:hAnsi="Calibri" w:cs="Times New Roman"/>
          <w:bCs/>
          <w:color w:val="000000"/>
          <w:u w:val="single"/>
        </w:rPr>
      </w:pPr>
      <w:r>
        <w:rPr>
          <w:rFonts w:ascii="Calibri" w:eastAsia="Times New Roman" w:hAnsi="Calibri" w:cs="Times New Roman"/>
          <w:bCs/>
          <w:color w:val="000000"/>
          <w:u w:val="single"/>
        </w:rPr>
        <w:t>Register addresses of RPR0521</w:t>
      </w:r>
    </w:p>
    <w:p w:rsidR="00CB7FBA" w:rsidRDefault="00CB7FBA" w:rsidP="00CB7FBA">
      <w:pPr>
        <w:pStyle w:val="NoSpacing"/>
      </w:pPr>
      <w:proofErr w:type="spellStart"/>
      <w:proofErr w:type="gramStart"/>
      <w:r>
        <w:t>const</w:t>
      </w:r>
      <w:proofErr w:type="spellEnd"/>
      <w:proofErr w:type="gramEnd"/>
      <w:r>
        <w:t xml:space="preserve"> unsigned char </w:t>
      </w:r>
      <w:r w:rsidR="00BC5877" w:rsidRPr="00BC5877">
        <w:t>RPR0521_</w:t>
      </w:r>
      <w:r>
        <w:t>Manufact_ID</w:t>
      </w:r>
      <w:r>
        <w:tab/>
      </w:r>
      <w:r>
        <w:tab/>
        <w:t>= 0x92u;</w:t>
      </w:r>
    </w:p>
    <w:p w:rsidR="00CB7FBA" w:rsidRDefault="00CB7FBA" w:rsidP="00CB7FBA">
      <w:pPr>
        <w:pStyle w:val="NoSpacing"/>
      </w:pPr>
      <w:proofErr w:type="spellStart"/>
      <w:proofErr w:type="gramStart"/>
      <w:r>
        <w:t>const</w:t>
      </w:r>
      <w:proofErr w:type="spellEnd"/>
      <w:proofErr w:type="gramEnd"/>
      <w:r>
        <w:t xml:space="preserve"> unsigned char </w:t>
      </w:r>
      <w:r w:rsidR="00BC5877" w:rsidRPr="00BC5877">
        <w:t>RPR0521_</w:t>
      </w:r>
      <w:r>
        <w:t>Prox_PS_LSB</w:t>
      </w:r>
      <w:r>
        <w:tab/>
      </w:r>
      <w:r>
        <w:tab/>
        <w:t xml:space="preserve">= 0x44u; </w:t>
      </w:r>
    </w:p>
    <w:p w:rsidR="00CB7FBA" w:rsidRDefault="00CB7FBA" w:rsidP="00CB7FBA">
      <w:pPr>
        <w:pStyle w:val="NoSpacing"/>
      </w:pPr>
      <w:proofErr w:type="spellStart"/>
      <w:proofErr w:type="gramStart"/>
      <w:r>
        <w:t>const</w:t>
      </w:r>
      <w:proofErr w:type="spellEnd"/>
      <w:proofErr w:type="gramEnd"/>
      <w:r>
        <w:t xml:space="preserve"> unsigned char </w:t>
      </w:r>
      <w:r w:rsidR="00BC5877" w:rsidRPr="00BC5877">
        <w:t>RPR0521_</w:t>
      </w:r>
      <w:r>
        <w:t>Prox_PS_MSB</w:t>
      </w:r>
      <w:r>
        <w:tab/>
      </w:r>
      <w:r>
        <w:tab/>
        <w:t xml:space="preserve">= 0x45u; </w:t>
      </w:r>
    </w:p>
    <w:p w:rsidR="00CB7FBA" w:rsidRDefault="00CB7FBA" w:rsidP="00CB7FBA">
      <w:pPr>
        <w:pStyle w:val="NoSpacing"/>
      </w:pPr>
      <w:proofErr w:type="spellStart"/>
      <w:proofErr w:type="gramStart"/>
      <w:r>
        <w:t>const</w:t>
      </w:r>
      <w:proofErr w:type="spellEnd"/>
      <w:proofErr w:type="gramEnd"/>
      <w:r>
        <w:t xml:space="preserve"> unsigned char </w:t>
      </w:r>
      <w:r w:rsidR="00BC5877" w:rsidRPr="00BC5877">
        <w:t>RPR0521_</w:t>
      </w:r>
      <w:r>
        <w:t>ALS0_LSB</w:t>
      </w:r>
      <w:r>
        <w:tab/>
      </w:r>
      <w:r>
        <w:tab/>
      </w:r>
      <w:r>
        <w:tab/>
        <w:t xml:space="preserve">= 0x46u; </w:t>
      </w:r>
    </w:p>
    <w:p w:rsidR="00CB7FBA" w:rsidRDefault="00CB7FBA" w:rsidP="00CB7FBA">
      <w:pPr>
        <w:pStyle w:val="NoSpacing"/>
      </w:pPr>
      <w:proofErr w:type="spellStart"/>
      <w:proofErr w:type="gramStart"/>
      <w:r>
        <w:t>const</w:t>
      </w:r>
      <w:proofErr w:type="spellEnd"/>
      <w:proofErr w:type="gramEnd"/>
      <w:r>
        <w:t xml:space="preserve"> unsigned char </w:t>
      </w:r>
      <w:r w:rsidR="00BC5877" w:rsidRPr="00BC5877">
        <w:t>RPR0521_</w:t>
      </w:r>
      <w:r w:rsidR="00BC5877">
        <w:t>ALS0_MSB</w:t>
      </w:r>
      <w:r w:rsidR="00BC5877">
        <w:tab/>
      </w:r>
      <w:r w:rsidR="00BC5877">
        <w:tab/>
      </w:r>
      <w:r>
        <w:t xml:space="preserve">= 0x47u;  </w:t>
      </w:r>
    </w:p>
    <w:p w:rsidR="00CB7FBA" w:rsidRDefault="00CB7FBA" w:rsidP="00CB7FBA">
      <w:pPr>
        <w:pStyle w:val="NoSpacing"/>
      </w:pPr>
      <w:proofErr w:type="spellStart"/>
      <w:proofErr w:type="gramStart"/>
      <w:r>
        <w:t>const</w:t>
      </w:r>
      <w:proofErr w:type="spellEnd"/>
      <w:proofErr w:type="gramEnd"/>
      <w:r>
        <w:t xml:space="preserve"> unsigned char </w:t>
      </w:r>
      <w:r w:rsidR="00BC5877" w:rsidRPr="00BC5877">
        <w:t>RPR0521_</w:t>
      </w:r>
      <w:r>
        <w:t>ALS1_LSB</w:t>
      </w:r>
      <w:r>
        <w:tab/>
      </w:r>
      <w:r>
        <w:tab/>
      </w:r>
      <w:r>
        <w:tab/>
        <w:t xml:space="preserve">= 0x48u; </w:t>
      </w:r>
    </w:p>
    <w:p w:rsidR="0014111F" w:rsidRDefault="00CB7FBA" w:rsidP="00CB7FBA">
      <w:pPr>
        <w:pStyle w:val="NoSpacing"/>
      </w:pPr>
      <w:proofErr w:type="spellStart"/>
      <w:proofErr w:type="gramStart"/>
      <w:r>
        <w:t>const</w:t>
      </w:r>
      <w:proofErr w:type="spellEnd"/>
      <w:proofErr w:type="gramEnd"/>
      <w:r>
        <w:t xml:space="preserve"> unsigned char </w:t>
      </w:r>
      <w:r w:rsidR="00BC5877" w:rsidRPr="00BC5877">
        <w:t>RPR0521_</w:t>
      </w:r>
      <w:r w:rsidR="00BC5877">
        <w:t>ALS1_MSB</w:t>
      </w:r>
      <w:r w:rsidR="00BC5877">
        <w:tab/>
      </w:r>
      <w:r w:rsidR="00BC5877">
        <w:tab/>
      </w:r>
      <w:r>
        <w:t>= 0x49u;</w:t>
      </w:r>
    </w:p>
    <w:p w:rsidR="0014111F" w:rsidRDefault="0014111F" w:rsidP="0014111F"/>
    <w:p w:rsidR="00CB7FBA" w:rsidRPr="00E65F87" w:rsidRDefault="00E65F87" w:rsidP="0014111F">
      <w:pPr>
        <w:rPr>
          <w:u w:val="single"/>
        </w:rPr>
      </w:pPr>
      <w:r>
        <w:rPr>
          <w:noProof/>
        </w:rPr>
        <w:lastRenderedPageBreak/>
        <w:drawing>
          <wp:anchor distT="0" distB="0" distL="114300" distR="114300" simplePos="0" relativeHeight="251674624" behindDoc="0" locked="0" layoutInCell="1" allowOverlap="1" wp14:anchorId="4A23D3D6" wp14:editId="5B828E62">
            <wp:simplePos x="0" y="0"/>
            <wp:positionH relativeFrom="column">
              <wp:posOffset>1922780</wp:posOffset>
            </wp:positionH>
            <wp:positionV relativeFrom="paragraph">
              <wp:posOffset>290830</wp:posOffset>
            </wp:positionV>
            <wp:extent cx="1480820" cy="1632585"/>
            <wp:effectExtent l="0" t="0" r="508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480820" cy="1632585"/>
                    </a:xfrm>
                    <a:prstGeom prst="rect">
                      <a:avLst/>
                    </a:prstGeom>
                  </pic:spPr>
                </pic:pic>
              </a:graphicData>
            </a:graphic>
            <wp14:sizeRelH relativeFrom="page">
              <wp14:pctWidth>0</wp14:pctWidth>
            </wp14:sizeRelH>
            <wp14:sizeRelV relativeFrom="page">
              <wp14:pctHeight>0</wp14:pctHeight>
            </wp14:sizeRelV>
          </wp:anchor>
        </w:drawing>
      </w:r>
      <w:r w:rsidR="0014111F" w:rsidRPr="00E65F87">
        <w:rPr>
          <w:u w:val="single"/>
        </w:rPr>
        <w:t>Initialization</w:t>
      </w:r>
    </w:p>
    <w:p w:rsidR="00E65F87" w:rsidRDefault="00E65F87" w:rsidP="008A5D40"/>
    <w:p w:rsidR="00E65F87" w:rsidRDefault="00E65F87" w:rsidP="008A5D40"/>
    <w:p w:rsidR="00E65F87" w:rsidRDefault="00E65F87" w:rsidP="008A5D40"/>
    <w:p w:rsidR="00E65F87" w:rsidRDefault="00E65F87" w:rsidP="008A5D40"/>
    <w:p w:rsidR="00E65F87" w:rsidRDefault="00E65F87" w:rsidP="008A5D40"/>
    <w:p w:rsidR="0019776A" w:rsidRDefault="0019776A" w:rsidP="008A5D40">
      <w:r>
        <w:t xml:space="preserve">This step sets necessary parameters for detection are set: enable (ALS &amp; PX), operating mode, and measurement time. See datasheet </w:t>
      </w:r>
      <w:proofErr w:type="spellStart"/>
      <w:r>
        <w:t>pg</w:t>
      </w:r>
      <w:proofErr w:type="spellEnd"/>
      <w:r>
        <w:t xml:space="preserve"> 16 for more details. The statement below summarizes the initialization step.</w:t>
      </w:r>
    </w:p>
    <w:p w:rsidR="008A5D40" w:rsidRDefault="008A5D40" w:rsidP="008A5D40">
      <w:r w:rsidRPr="0019776A">
        <w:rPr>
          <w:color w:val="00B050"/>
        </w:rPr>
        <w:t>I2C_</w:t>
      </w:r>
      <w:proofErr w:type="gramStart"/>
      <w:r w:rsidRPr="0019776A">
        <w:rPr>
          <w:color w:val="00B050"/>
        </w:rPr>
        <w:t>Write(</w:t>
      </w:r>
      <w:proofErr w:type="gramEnd"/>
      <w:r w:rsidRPr="0019776A">
        <w:rPr>
          <w:color w:val="00B050"/>
        </w:rPr>
        <w:t>0x</w:t>
      </w:r>
      <w:r w:rsidR="00E65F87" w:rsidRPr="0019776A">
        <w:rPr>
          <w:color w:val="00B050"/>
        </w:rPr>
        <w:t>38</w:t>
      </w:r>
      <w:r w:rsidRPr="0019776A">
        <w:rPr>
          <w:color w:val="00B050"/>
        </w:rPr>
        <w:t>, &amp;</w:t>
      </w:r>
      <w:r w:rsidR="00BC5877" w:rsidRPr="00BC5877">
        <w:t xml:space="preserve"> </w:t>
      </w:r>
      <w:r w:rsidR="00BC5877" w:rsidRPr="00BC5877">
        <w:rPr>
          <w:color w:val="00B050"/>
        </w:rPr>
        <w:t>RPR0521_</w:t>
      </w:r>
      <w:r w:rsidRPr="0019776A">
        <w:rPr>
          <w:color w:val="00B050"/>
        </w:rPr>
        <w:t xml:space="preserve">Prox_ModeCTR, 1, 0xC6, 1); </w:t>
      </w:r>
      <w:r w:rsidR="00E65F87">
        <w:tab/>
        <w:t xml:space="preserve">        </w:t>
      </w:r>
      <w:r>
        <w:t>//0xC6: ALS=PS= enabled &amp; 100ms</w:t>
      </w:r>
      <w:r w:rsidR="00E65F87" w:rsidRPr="00E65F87">
        <w:rPr>
          <w:noProof/>
        </w:rPr>
        <w:t xml:space="preserve"> </w:t>
      </w:r>
    </w:p>
    <w:p w:rsidR="0019776A" w:rsidRDefault="0019776A" w:rsidP="008A5D40">
      <w:pPr>
        <w:rPr>
          <w:u w:val="single"/>
        </w:rPr>
      </w:pPr>
    </w:p>
    <w:p w:rsidR="0019776A" w:rsidRPr="0019776A" w:rsidRDefault="008A5D40" w:rsidP="008A5D40">
      <w:pPr>
        <w:rPr>
          <w:u w:val="single"/>
        </w:rPr>
      </w:pPr>
      <w:r w:rsidRPr="0019776A">
        <w:rPr>
          <w:u w:val="single"/>
        </w:rPr>
        <w:t>Operation</w:t>
      </w:r>
    </w:p>
    <w:p w:rsidR="0019776A" w:rsidRDefault="003059B9" w:rsidP="008A5D40">
      <w:pPr>
        <w:pStyle w:val="NoSpacing"/>
      </w:pPr>
      <w:r>
        <w:rPr>
          <w:noProof/>
        </w:rPr>
        <w:drawing>
          <wp:anchor distT="0" distB="0" distL="114300" distR="114300" simplePos="0" relativeHeight="251675648" behindDoc="0" locked="0" layoutInCell="1" allowOverlap="1" wp14:anchorId="3A9D370B" wp14:editId="3C557AFC">
            <wp:simplePos x="0" y="0"/>
            <wp:positionH relativeFrom="column">
              <wp:posOffset>1743710</wp:posOffset>
            </wp:positionH>
            <wp:positionV relativeFrom="paragraph">
              <wp:posOffset>7620</wp:posOffset>
            </wp:positionV>
            <wp:extent cx="2422525" cy="33248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22525" cy="3324860"/>
                    </a:xfrm>
                    <a:prstGeom prst="rect">
                      <a:avLst/>
                    </a:prstGeom>
                  </pic:spPr>
                </pic:pic>
              </a:graphicData>
            </a:graphic>
            <wp14:sizeRelH relativeFrom="page">
              <wp14:pctWidth>0</wp14:pctWidth>
            </wp14:sizeRelH>
            <wp14:sizeRelV relativeFrom="page">
              <wp14:pctHeight>0</wp14:pctHeight>
            </wp14:sizeRelV>
          </wp:anchor>
        </w:drawing>
      </w: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19776A" w:rsidRDefault="0019776A" w:rsidP="008A5D40">
      <w:pPr>
        <w:pStyle w:val="NoSpacing"/>
      </w:pPr>
    </w:p>
    <w:p w:rsidR="003059B9" w:rsidRDefault="003059B9" w:rsidP="008A5D40">
      <w:pPr>
        <w:pStyle w:val="NoSpacing"/>
      </w:pPr>
    </w:p>
    <w:p w:rsidR="003059B9" w:rsidRDefault="003059B9" w:rsidP="008A5D40">
      <w:pPr>
        <w:pStyle w:val="NoSpacing"/>
      </w:pPr>
    </w:p>
    <w:p w:rsidR="003059B9" w:rsidRDefault="003059B9" w:rsidP="008A5D40">
      <w:pPr>
        <w:pStyle w:val="NoSpacing"/>
      </w:pPr>
    </w:p>
    <w:p w:rsidR="00D46C4A" w:rsidRDefault="00D46C4A" w:rsidP="008A5D40">
      <w:pPr>
        <w:pStyle w:val="NoSpacing"/>
      </w:pPr>
      <w:r>
        <w:t xml:space="preserve">The operation step reads the relevant registers holding ALS and </w:t>
      </w:r>
      <w:proofErr w:type="spellStart"/>
      <w:r>
        <w:t>Prox</w:t>
      </w:r>
      <w:proofErr w:type="spellEnd"/>
      <w:r>
        <w:t xml:space="preserve"> information. Appropriate calculations follow to make sure the bytes are interpreted correctly. The statements below summarize the operation step.</w:t>
      </w:r>
    </w:p>
    <w:p w:rsidR="00D46C4A" w:rsidRDefault="00D46C4A" w:rsidP="008A5D40">
      <w:pPr>
        <w:pStyle w:val="NoSpacing"/>
      </w:pPr>
    </w:p>
    <w:p w:rsidR="008A5D40" w:rsidRPr="00D46C4A" w:rsidRDefault="008A5D40" w:rsidP="008A5D40">
      <w:pPr>
        <w:pStyle w:val="NoSpacing"/>
        <w:rPr>
          <w:color w:val="00B050"/>
        </w:rPr>
      </w:pPr>
      <w:r w:rsidRPr="00D46C4A">
        <w:rPr>
          <w:color w:val="00B050"/>
        </w:rPr>
        <w:t>I2C_</w:t>
      </w:r>
      <w:proofErr w:type="gramStart"/>
      <w:r w:rsidRPr="00D46C4A">
        <w:rPr>
          <w:color w:val="00B050"/>
        </w:rPr>
        <w:t>Read(</w:t>
      </w:r>
      <w:proofErr w:type="gramEnd"/>
      <w:r w:rsidR="004C3AA0" w:rsidRPr="004C3AA0">
        <w:rPr>
          <w:color w:val="00B050"/>
        </w:rPr>
        <w:t>RPR0521_I2C_ADDR</w:t>
      </w:r>
      <w:r w:rsidRPr="00D46C4A">
        <w:rPr>
          <w:color w:val="00B050"/>
        </w:rPr>
        <w:t>, &amp;</w:t>
      </w:r>
      <w:r w:rsidR="00BA5D2B" w:rsidRPr="00BA5D2B">
        <w:t xml:space="preserve"> </w:t>
      </w:r>
      <w:r w:rsidR="00BA5D2B" w:rsidRPr="00BA5D2B">
        <w:rPr>
          <w:color w:val="00B050"/>
        </w:rPr>
        <w:t>RPR0521_</w:t>
      </w:r>
      <w:r w:rsidRPr="00D46C4A">
        <w:rPr>
          <w:color w:val="00B050"/>
        </w:rPr>
        <w:t>Prox_PS_LSB,</w:t>
      </w:r>
      <w:r w:rsidR="0084702C">
        <w:rPr>
          <w:color w:val="00B050"/>
        </w:rPr>
        <w:t xml:space="preserve"> 1, </w:t>
      </w:r>
      <w:proofErr w:type="spellStart"/>
      <w:r w:rsidR="0084702C">
        <w:rPr>
          <w:color w:val="00B050"/>
        </w:rPr>
        <w:t>uniRawSensorOut</w:t>
      </w:r>
      <w:proofErr w:type="spellEnd"/>
      <w:r w:rsidR="0084702C">
        <w:rPr>
          <w:color w:val="00B050"/>
        </w:rPr>
        <w:t>._</w:t>
      </w:r>
      <w:proofErr w:type="spellStart"/>
      <w:r w:rsidR="0084702C">
        <w:rPr>
          <w:color w:val="00B050"/>
        </w:rPr>
        <w:t>ucharArr</w:t>
      </w:r>
      <w:proofErr w:type="spellEnd"/>
      <w:r w:rsidR="0084702C">
        <w:rPr>
          <w:color w:val="00B050"/>
        </w:rPr>
        <w:t>, 4</w:t>
      </w:r>
      <w:r w:rsidRPr="00D46C4A">
        <w:rPr>
          <w:color w:val="00B050"/>
        </w:rPr>
        <w:t>);</w:t>
      </w:r>
      <w:r w:rsidR="004C3AA0">
        <w:rPr>
          <w:color w:val="00B050"/>
        </w:rPr>
        <w:tab/>
        <w:t>//burst read</w:t>
      </w:r>
    </w:p>
    <w:p w:rsidR="008A5D40" w:rsidRPr="00D46C4A" w:rsidRDefault="0084702C" w:rsidP="008A5D40">
      <w:pPr>
        <w:pStyle w:val="NoSpacing"/>
        <w:rPr>
          <w:color w:val="00B050"/>
        </w:rPr>
      </w:pPr>
      <w:r>
        <w:rPr>
          <w:color w:val="00B050"/>
        </w:rPr>
        <w:t>//</w:t>
      </w:r>
      <w:r w:rsidR="008A5D40" w:rsidRPr="00D46C4A">
        <w:rPr>
          <w:color w:val="00B050"/>
        </w:rPr>
        <w:t>I2C_</w:t>
      </w:r>
      <w:proofErr w:type="gramStart"/>
      <w:r w:rsidR="008A5D40" w:rsidRPr="00D46C4A">
        <w:rPr>
          <w:color w:val="00B050"/>
        </w:rPr>
        <w:t>Read(</w:t>
      </w:r>
      <w:proofErr w:type="gramEnd"/>
      <w:r w:rsidR="008A5D40" w:rsidRPr="00D46C4A">
        <w:rPr>
          <w:color w:val="00B050"/>
        </w:rPr>
        <w:t>0x38u, &amp;</w:t>
      </w:r>
      <w:r w:rsidR="00BA5D2B" w:rsidRPr="00BA5D2B">
        <w:t xml:space="preserve"> </w:t>
      </w:r>
      <w:r w:rsidR="00BA5D2B" w:rsidRPr="00BA5D2B">
        <w:rPr>
          <w:color w:val="00B050"/>
        </w:rPr>
        <w:t>RPR0521_</w:t>
      </w:r>
      <w:r w:rsidR="008A5D40" w:rsidRPr="00D46C4A">
        <w:rPr>
          <w:color w:val="00B050"/>
        </w:rPr>
        <w:t xml:space="preserve">Prox_PS_MSB, 1, </w:t>
      </w:r>
      <w:proofErr w:type="spellStart"/>
      <w:r w:rsidR="008A5D40" w:rsidRPr="00D46C4A">
        <w:rPr>
          <w:color w:val="00B050"/>
        </w:rPr>
        <w:t>uniRawSensorOut</w:t>
      </w:r>
      <w:proofErr w:type="spellEnd"/>
      <w:r w:rsidR="008A5D40" w:rsidRPr="00D46C4A">
        <w:rPr>
          <w:color w:val="00B050"/>
        </w:rPr>
        <w:t>._</w:t>
      </w:r>
      <w:proofErr w:type="spellStart"/>
      <w:r w:rsidR="008A5D40" w:rsidRPr="00D46C4A">
        <w:rPr>
          <w:color w:val="00B050"/>
        </w:rPr>
        <w:t>ucharArr</w:t>
      </w:r>
      <w:proofErr w:type="spellEnd"/>
      <w:r w:rsidR="008A5D40" w:rsidRPr="00D46C4A">
        <w:rPr>
          <w:color w:val="00B050"/>
        </w:rPr>
        <w:t>, 1);</w:t>
      </w:r>
    </w:p>
    <w:p w:rsidR="008A5D40" w:rsidRPr="00D46C4A" w:rsidRDefault="0084702C" w:rsidP="008A5D40">
      <w:pPr>
        <w:pStyle w:val="NoSpacing"/>
        <w:rPr>
          <w:color w:val="00B050"/>
        </w:rPr>
      </w:pPr>
      <w:r>
        <w:rPr>
          <w:color w:val="00B050"/>
        </w:rPr>
        <w:lastRenderedPageBreak/>
        <w:t>//</w:t>
      </w:r>
      <w:r w:rsidR="008A5D40" w:rsidRPr="00D46C4A">
        <w:rPr>
          <w:color w:val="00B050"/>
        </w:rPr>
        <w:t>I2C_</w:t>
      </w:r>
      <w:proofErr w:type="gramStart"/>
      <w:r w:rsidR="008A5D40" w:rsidRPr="00D46C4A">
        <w:rPr>
          <w:color w:val="00B050"/>
        </w:rPr>
        <w:t>Read(</w:t>
      </w:r>
      <w:proofErr w:type="gramEnd"/>
      <w:r w:rsidR="008A5D40" w:rsidRPr="00D46C4A">
        <w:rPr>
          <w:color w:val="00B050"/>
        </w:rPr>
        <w:t>0x38u, &amp;</w:t>
      </w:r>
      <w:r w:rsidR="00BA5D2B" w:rsidRPr="00BA5D2B">
        <w:t xml:space="preserve"> </w:t>
      </w:r>
      <w:r w:rsidR="00BA5D2B" w:rsidRPr="00BA5D2B">
        <w:rPr>
          <w:color w:val="00B050"/>
        </w:rPr>
        <w:t>RPR0521_</w:t>
      </w:r>
      <w:r w:rsidR="008A5D40" w:rsidRPr="00D46C4A">
        <w:rPr>
          <w:color w:val="00B050"/>
        </w:rPr>
        <w:t xml:space="preserve">ALS0_LSB, 1, </w:t>
      </w:r>
      <w:proofErr w:type="spellStart"/>
      <w:r w:rsidR="008A5D40" w:rsidRPr="00D46C4A">
        <w:rPr>
          <w:color w:val="00B050"/>
        </w:rPr>
        <w:t>uniRawSensorOut</w:t>
      </w:r>
      <w:proofErr w:type="spellEnd"/>
      <w:r w:rsidR="008A5D40" w:rsidRPr="00D46C4A">
        <w:rPr>
          <w:color w:val="00B050"/>
        </w:rPr>
        <w:t>._</w:t>
      </w:r>
      <w:proofErr w:type="spellStart"/>
      <w:r w:rsidR="008A5D40" w:rsidRPr="00D46C4A">
        <w:rPr>
          <w:color w:val="00B050"/>
        </w:rPr>
        <w:t>ucharArr</w:t>
      </w:r>
      <w:proofErr w:type="spellEnd"/>
      <w:r w:rsidR="008A5D40" w:rsidRPr="00D46C4A">
        <w:rPr>
          <w:color w:val="00B050"/>
        </w:rPr>
        <w:t>, 1);</w:t>
      </w:r>
    </w:p>
    <w:p w:rsidR="008A5D40" w:rsidRPr="00D46C4A" w:rsidRDefault="0084702C" w:rsidP="008A5D40">
      <w:pPr>
        <w:pStyle w:val="NoSpacing"/>
        <w:rPr>
          <w:color w:val="00B050"/>
        </w:rPr>
      </w:pPr>
      <w:r>
        <w:rPr>
          <w:color w:val="00B050"/>
        </w:rPr>
        <w:t>//</w:t>
      </w:r>
      <w:r w:rsidR="008A5D40" w:rsidRPr="00D46C4A">
        <w:rPr>
          <w:color w:val="00B050"/>
        </w:rPr>
        <w:t>I2C_</w:t>
      </w:r>
      <w:proofErr w:type="gramStart"/>
      <w:r w:rsidR="008A5D40" w:rsidRPr="00D46C4A">
        <w:rPr>
          <w:color w:val="00B050"/>
        </w:rPr>
        <w:t>Read(</w:t>
      </w:r>
      <w:proofErr w:type="gramEnd"/>
      <w:r w:rsidR="008A5D40" w:rsidRPr="00D46C4A">
        <w:rPr>
          <w:color w:val="00B050"/>
        </w:rPr>
        <w:t>0x38u, &amp;</w:t>
      </w:r>
      <w:r w:rsidR="00BA5D2B" w:rsidRPr="00BA5D2B">
        <w:t xml:space="preserve"> </w:t>
      </w:r>
      <w:r w:rsidR="00BA5D2B" w:rsidRPr="00BA5D2B">
        <w:rPr>
          <w:color w:val="00B050"/>
        </w:rPr>
        <w:t>RPR0521_</w:t>
      </w:r>
      <w:r w:rsidR="008A5D40" w:rsidRPr="00D46C4A">
        <w:rPr>
          <w:color w:val="00B050"/>
        </w:rPr>
        <w:t xml:space="preserve">ALS0_MSB, 1, </w:t>
      </w:r>
      <w:proofErr w:type="spellStart"/>
      <w:r w:rsidR="008A5D40" w:rsidRPr="00D46C4A">
        <w:rPr>
          <w:color w:val="00B050"/>
        </w:rPr>
        <w:t>uniRawSensorOut</w:t>
      </w:r>
      <w:proofErr w:type="spellEnd"/>
      <w:r w:rsidR="008A5D40" w:rsidRPr="00D46C4A">
        <w:rPr>
          <w:color w:val="00B050"/>
        </w:rPr>
        <w:t>._</w:t>
      </w:r>
      <w:proofErr w:type="spellStart"/>
      <w:r w:rsidR="008A5D40" w:rsidRPr="00D46C4A">
        <w:rPr>
          <w:color w:val="00B050"/>
        </w:rPr>
        <w:t>ucharArr</w:t>
      </w:r>
      <w:proofErr w:type="spellEnd"/>
      <w:r w:rsidR="008A5D40" w:rsidRPr="00D46C4A">
        <w:rPr>
          <w:color w:val="00B050"/>
        </w:rPr>
        <w:t>, 1);</w:t>
      </w:r>
    </w:p>
    <w:p w:rsidR="0084702C" w:rsidRDefault="0084702C" w:rsidP="008A5D40">
      <w:pPr>
        <w:pStyle w:val="NoSpacing"/>
        <w:rPr>
          <w:color w:val="00B050"/>
        </w:rPr>
      </w:pPr>
    </w:p>
    <w:p w:rsidR="0084702C" w:rsidRDefault="0084702C" w:rsidP="008A5D40">
      <w:pPr>
        <w:pStyle w:val="NoSpacing"/>
        <w:rPr>
          <w:color w:val="00B050"/>
        </w:rPr>
      </w:pPr>
      <w:r>
        <w:rPr>
          <w:color w:val="00B050"/>
        </w:rPr>
        <w:t>IR Data….not relevant</w:t>
      </w:r>
    </w:p>
    <w:p w:rsidR="008A5D40" w:rsidRPr="00D46C4A" w:rsidRDefault="0084702C" w:rsidP="008A5D40">
      <w:pPr>
        <w:pStyle w:val="NoSpacing"/>
        <w:rPr>
          <w:color w:val="00B050"/>
        </w:rPr>
      </w:pPr>
      <w:r>
        <w:rPr>
          <w:color w:val="00B050"/>
        </w:rPr>
        <w:t>//</w:t>
      </w:r>
      <w:r w:rsidR="008A5D40" w:rsidRPr="00D46C4A">
        <w:rPr>
          <w:color w:val="00B050"/>
        </w:rPr>
        <w:t>I2C_</w:t>
      </w:r>
      <w:proofErr w:type="gramStart"/>
      <w:r w:rsidR="008A5D40" w:rsidRPr="00D46C4A">
        <w:rPr>
          <w:color w:val="00B050"/>
        </w:rPr>
        <w:t>Read(</w:t>
      </w:r>
      <w:proofErr w:type="gramEnd"/>
      <w:r w:rsidR="008A5D40" w:rsidRPr="00D46C4A">
        <w:rPr>
          <w:color w:val="00B050"/>
        </w:rPr>
        <w:t>0x38u, &amp;</w:t>
      </w:r>
      <w:r w:rsidR="00BA5D2B" w:rsidRPr="00BA5D2B">
        <w:t xml:space="preserve"> </w:t>
      </w:r>
      <w:r w:rsidR="00BA5D2B" w:rsidRPr="00BA5D2B">
        <w:rPr>
          <w:color w:val="00B050"/>
        </w:rPr>
        <w:t>RPR0521_</w:t>
      </w:r>
      <w:r w:rsidR="008A5D40" w:rsidRPr="00D46C4A">
        <w:rPr>
          <w:color w:val="00B050"/>
        </w:rPr>
        <w:t xml:space="preserve">ALS1_LSB, 1, </w:t>
      </w:r>
      <w:proofErr w:type="spellStart"/>
      <w:r w:rsidR="008A5D40" w:rsidRPr="00D46C4A">
        <w:rPr>
          <w:color w:val="00B050"/>
        </w:rPr>
        <w:t>uniRawSensorOut</w:t>
      </w:r>
      <w:proofErr w:type="spellEnd"/>
      <w:r w:rsidR="008A5D40" w:rsidRPr="00D46C4A">
        <w:rPr>
          <w:color w:val="00B050"/>
        </w:rPr>
        <w:t>._</w:t>
      </w:r>
      <w:proofErr w:type="spellStart"/>
      <w:r w:rsidR="008A5D40" w:rsidRPr="00D46C4A">
        <w:rPr>
          <w:color w:val="00B050"/>
        </w:rPr>
        <w:t>ucharArr</w:t>
      </w:r>
      <w:proofErr w:type="spellEnd"/>
      <w:r w:rsidR="008A5D40" w:rsidRPr="00D46C4A">
        <w:rPr>
          <w:color w:val="00B050"/>
        </w:rPr>
        <w:t>, 1);</w:t>
      </w:r>
    </w:p>
    <w:p w:rsidR="008A5D40" w:rsidRPr="00D46C4A" w:rsidRDefault="0084702C" w:rsidP="008A5D40">
      <w:pPr>
        <w:pStyle w:val="NoSpacing"/>
        <w:rPr>
          <w:color w:val="00B050"/>
        </w:rPr>
      </w:pPr>
      <w:r>
        <w:rPr>
          <w:color w:val="00B050"/>
        </w:rPr>
        <w:t>//</w:t>
      </w:r>
      <w:r w:rsidR="008A5D40" w:rsidRPr="00D46C4A">
        <w:rPr>
          <w:color w:val="00B050"/>
        </w:rPr>
        <w:t>I2C_</w:t>
      </w:r>
      <w:proofErr w:type="gramStart"/>
      <w:r w:rsidR="008A5D40" w:rsidRPr="00D46C4A">
        <w:rPr>
          <w:color w:val="00B050"/>
        </w:rPr>
        <w:t>Read(</w:t>
      </w:r>
      <w:proofErr w:type="gramEnd"/>
      <w:r w:rsidR="008A5D40" w:rsidRPr="00D46C4A">
        <w:rPr>
          <w:color w:val="00B050"/>
        </w:rPr>
        <w:t>0x38u, &amp;</w:t>
      </w:r>
      <w:r w:rsidR="00BA5D2B" w:rsidRPr="00BA5D2B">
        <w:t xml:space="preserve"> </w:t>
      </w:r>
      <w:r w:rsidR="00BA5D2B" w:rsidRPr="00BA5D2B">
        <w:rPr>
          <w:color w:val="00B050"/>
        </w:rPr>
        <w:t>RPR0521_</w:t>
      </w:r>
      <w:r w:rsidR="008A5D40" w:rsidRPr="00D46C4A">
        <w:rPr>
          <w:color w:val="00B050"/>
        </w:rPr>
        <w:t xml:space="preserve">ALS1_MSB, 1, </w:t>
      </w:r>
      <w:proofErr w:type="spellStart"/>
      <w:r w:rsidR="008A5D40" w:rsidRPr="00D46C4A">
        <w:rPr>
          <w:color w:val="00B050"/>
        </w:rPr>
        <w:t>uniRawSensorOut</w:t>
      </w:r>
      <w:proofErr w:type="spellEnd"/>
      <w:r w:rsidR="008A5D40" w:rsidRPr="00D46C4A">
        <w:rPr>
          <w:color w:val="00B050"/>
        </w:rPr>
        <w:t>._</w:t>
      </w:r>
      <w:proofErr w:type="spellStart"/>
      <w:r w:rsidR="008A5D40" w:rsidRPr="00D46C4A">
        <w:rPr>
          <w:color w:val="00B050"/>
        </w:rPr>
        <w:t>ucharArr</w:t>
      </w:r>
      <w:proofErr w:type="spellEnd"/>
      <w:r w:rsidR="008A5D40" w:rsidRPr="00D46C4A">
        <w:rPr>
          <w:color w:val="00B050"/>
        </w:rPr>
        <w:t>, 1);</w:t>
      </w:r>
    </w:p>
    <w:p w:rsidR="00D46C4A" w:rsidRPr="00692795" w:rsidRDefault="008A5D40" w:rsidP="00692795">
      <w:r>
        <w:tab/>
      </w:r>
    </w:p>
    <w:p w:rsidR="00D46C4A" w:rsidRDefault="00D46C4A" w:rsidP="00D46C4A">
      <w:pPr>
        <w:spacing w:after="0" w:line="240" w:lineRule="auto"/>
        <w:textAlignment w:val="center"/>
        <w:rPr>
          <w:rFonts w:ascii="Calibri" w:eastAsia="Times New Roman" w:hAnsi="Calibri" w:cs="Times New Roman"/>
          <w:b/>
          <w:color w:val="000000"/>
          <w:u w:val="single"/>
        </w:rPr>
      </w:pPr>
      <w:r w:rsidRPr="00880BD5">
        <w:rPr>
          <w:rFonts w:ascii="Calibri" w:eastAsia="Times New Roman" w:hAnsi="Calibri" w:cs="Times New Roman"/>
          <w:b/>
          <w:color w:val="000000"/>
          <w:u w:val="single"/>
        </w:rPr>
        <w:t>Gyro (KXG03)</w:t>
      </w:r>
    </w:p>
    <w:p w:rsidR="00184E52" w:rsidRDefault="00184E52" w:rsidP="00D46C4A">
      <w:pPr>
        <w:spacing w:after="0" w:line="240" w:lineRule="auto"/>
        <w:textAlignment w:val="center"/>
      </w:pPr>
      <w:r>
        <w:t xml:space="preserve">The KXG03 sensor consists of a tri-axial micro machined gyroscope plus a tri-axial accelerometer. It also features flexible user programmable gyroscope full scale ranges of </w:t>
      </w:r>
      <w:r>
        <w:rPr>
          <w:rFonts w:cs="Arial"/>
        </w:rPr>
        <w:t>±256, ±512, ±1024, and ±2048º</w:t>
      </w:r>
      <w:r>
        <w:t xml:space="preserve">/sec and user-programmable </w:t>
      </w:r>
      <w:r>
        <w:rPr>
          <w:rFonts w:cs="Arial"/>
        </w:rPr>
        <w:t>±</w:t>
      </w:r>
      <w:r>
        <w:t>2g</w:t>
      </w:r>
      <w:r>
        <w:rPr>
          <w:rFonts w:cs="Arial"/>
        </w:rPr>
        <w:t>/±</w:t>
      </w:r>
      <w:r>
        <w:t>4g</w:t>
      </w:r>
      <w:r>
        <w:rPr>
          <w:rFonts w:cs="Arial"/>
        </w:rPr>
        <w:t>/±</w:t>
      </w:r>
      <w:r>
        <w:t>8g</w:t>
      </w:r>
      <w:r>
        <w:rPr>
          <w:rFonts w:cs="Arial"/>
        </w:rPr>
        <w:t>/±16</w:t>
      </w:r>
      <w:r>
        <w:t>g full scale range for the accelerometer.</w:t>
      </w:r>
    </w:p>
    <w:p w:rsidR="00464319" w:rsidRDefault="00464319" w:rsidP="00D46C4A">
      <w:pPr>
        <w:spacing w:after="0" w:line="240" w:lineRule="auto"/>
        <w:textAlignment w:val="center"/>
      </w:pPr>
    </w:p>
    <w:p w:rsidR="00C3736A" w:rsidRDefault="00C3736A" w:rsidP="00D46C4A">
      <w:pPr>
        <w:spacing w:after="0" w:line="240" w:lineRule="auto"/>
        <w:textAlignment w:val="center"/>
        <w:rPr>
          <w:u w:val="single"/>
        </w:rPr>
      </w:pPr>
      <w:r>
        <w:rPr>
          <w:u w:val="single"/>
        </w:rPr>
        <w:t>Initialization and Operation routines:</w:t>
      </w:r>
    </w:p>
    <w:p w:rsidR="00C3736A" w:rsidRPr="00C3736A" w:rsidRDefault="00C3736A" w:rsidP="00D46C4A">
      <w:pPr>
        <w:spacing w:after="0" w:line="240" w:lineRule="auto"/>
        <w:textAlignment w:val="center"/>
      </w:pPr>
      <w:proofErr w:type="gramStart"/>
      <w:r w:rsidRPr="00C3736A">
        <w:t>void</w:t>
      </w:r>
      <w:proofErr w:type="gramEnd"/>
      <w:r w:rsidRPr="00C3736A">
        <w:t xml:space="preserve"> Init_KXG03_Sensor_12();</w:t>
      </w:r>
    </w:p>
    <w:p w:rsidR="00C3736A" w:rsidRPr="00C3736A" w:rsidRDefault="00C3736A" w:rsidP="00D46C4A">
      <w:pPr>
        <w:spacing w:after="0" w:line="240" w:lineRule="auto"/>
        <w:textAlignment w:val="center"/>
      </w:pPr>
      <w:proofErr w:type="gramStart"/>
      <w:r w:rsidRPr="00C3736A">
        <w:t>void</w:t>
      </w:r>
      <w:proofErr w:type="gramEnd"/>
      <w:r w:rsidRPr="00C3736A">
        <w:t xml:space="preserve"> MainOp_KXG03_Sensor_12()</w:t>
      </w:r>
    </w:p>
    <w:p w:rsidR="00C3736A" w:rsidRDefault="00C3736A" w:rsidP="00D46C4A">
      <w:pPr>
        <w:spacing w:after="0" w:line="240" w:lineRule="auto"/>
        <w:textAlignment w:val="center"/>
        <w:rPr>
          <w:u w:val="single"/>
        </w:rPr>
      </w:pPr>
    </w:p>
    <w:p w:rsidR="00C3736A" w:rsidRPr="00656186" w:rsidRDefault="00C3736A" w:rsidP="00C3736A">
      <w:pPr>
        <w:spacing w:after="0" w:line="240" w:lineRule="auto"/>
        <w:textAlignment w:val="center"/>
        <w:rPr>
          <w:rFonts w:ascii="Calibri" w:eastAsia="Times New Roman" w:hAnsi="Calibri" w:cs="Times New Roman"/>
          <w:bCs/>
          <w:color w:val="000000"/>
          <w:u w:val="single"/>
        </w:rPr>
      </w:pPr>
      <w:r w:rsidRPr="00656186">
        <w:rPr>
          <w:rFonts w:ascii="Calibri" w:eastAsia="Times New Roman" w:hAnsi="Calibri" w:cs="Times New Roman"/>
          <w:bCs/>
          <w:color w:val="000000"/>
          <w:u w:val="single"/>
        </w:rPr>
        <w:t>I2C functions to configure and retrieve data:</w:t>
      </w:r>
    </w:p>
    <w:p w:rsidR="00C3736A" w:rsidRDefault="00C3736A" w:rsidP="00C3736A">
      <w:pPr>
        <w:spacing w:after="0" w:line="240" w:lineRule="auto"/>
        <w:textAlignment w:val="center"/>
        <w:rPr>
          <w:rFonts w:ascii="Calibri" w:eastAsia="Times New Roman" w:hAnsi="Calibri" w:cs="Times New Roman"/>
          <w:bCs/>
          <w:color w:val="000000"/>
        </w:rPr>
      </w:pPr>
      <w:r>
        <w:rPr>
          <w:rFonts w:ascii="Calibri" w:eastAsia="Times New Roman" w:hAnsi="Calibri" w:cs="Times New Roman"/>
          <w:bCs/>
          <w:color w:val="000000"/>
        </w:rPr>
        <w:t>I2C_Read, I2C_Write</w:t>
      </w:r>
    </w:p>
    <w:p w:rsidR="00C3736A" w:rsidRDefault="00C3736A" w:rsidP="00C3736A">
      <w:pPr>
        <w:spacing w:after="0" w:line="240" w:lineRule="auto"/>
        <w:textAlignment w:val="center"/>
        <w:rPr>
          <w:rFonts w:ascii="Calibri" w:eastAsia="Times New Roman" w:hAnsi="Calibri" w:cs="Times New Roman"/>
          <w:bCs/>
          <w:color w:val="000000"/>
        </w:rPr>
      </w:pPr>
    </w:p>
    <w:p w:rsidR="00C3736A" w:rsidRDefault="00C3736A" w:rsidP="00C3736A">
      <w:pPr>
        <w:spacing w:after="0" w:line="240" w:lineRule="auto"/>
        <w:textAlignment w:val="center"/>
        <w:rPr>
          <w:rFonts w:ascii="Calibri" w:eastAsia="Times New Roman" w:hAnsi="Calibri" w:cs="Times New Roman"/>
          <w:bCs/>
          <w:color w:val="000000"/>
        </w:rPr>
      </w:pPr>
      <w:r>
        <w:rPr>
          <w:rFonts w:ascii="Calibri" w:eastAsia="Times New Roman" w:hAnsi="Calibri" w:cs="Times New Roman"/>
          <w:bCs/>
          <w:color w:val="000000"/>
          <w:u w:val="single"/>
        </w:rPr>
        <w:t>I2C device address of KXG03</w:t>
      </w:r>
      <w:r>
        <w:rPr>
          <w:rFonts w:ascii="Calibri" w:eastAsia="Times New Roman" w:hAnsi="Calibri" w:cs="Times New Roman"/>
          <w:bCs/>
          <w:color w:val="000000"/>
        </w:rPr>
        <w:t xml:space="preserve"> = </w:t>
      </w:r>
      <w:r w:rsidRPr="00C3736A">
        <w:rPr>
          <w:rFonts w:ascii="Calibri" w:eastAsia="Times New Roman" w:hAnsi="Calibri" w:cs="Times New Roman"/>
          <w:bCs/>
          <w:color w:val="000000"/>
        </w:rPr>
        <w:t>KXG03_I2C_ADDR</w:t>
      </w:r>
      <w:r>
        <w:rPr>
          <w:rFonts w:ascii="Calibri" w:eastAsia="Times New Roman" w:hAnsi="Calibri" w:cs="Times New Roman"/>
          <w:bCs/>
          <w:color w:val="000000"/>
        </w:rPr>
        <w:t xml:space="preserve"> = 0x4E or 0x4F (depending on LSB pin)</w:t>
      </w:r>
    </w:p>
    <w:p w:rsidR="00C3736A" w:rsidRPr="00C3736A" w:rsidRDefault="00C3736A" w:rsidP="00C3736A">
      <w:pPr>
        <w:spacing w:after="0" w:line="240" w:lineRule="auto"/>
        <w:textAlignment w:val="center"/>
        <w:rPr>
          <w:u w:val="single"/>
        </w:rPr>
      </w:pPr>
      <w:r>
        <w:rPr>
          <w:u w:val="single"/>
        </w:rPr>
        <w:t>//Configuration R</w:t>
      </w:r>
      <w:r w:rsidRPr="00C3736A">
        <w:rPr>
          <w:u w:val="single"/>
        </w:rPr>
        <w:t>egister</w:t>
      </w:r>
      <w:r>
        <w:rPr>
          <w:u w:val="single"/>
        </w:rPr>
        <w:t>s</w:t>
      </w:r>
    </w:p>
    <w:p w:rsidR="00C3736A" w:rsidRPr="00C3736A" w:rsidRDefault="00C3736A" w:rsidP="00C3736A">
      <w:pPr>
        <w:spacing w:after="0" w:line="240" w:lineRule="auto"/>
        <w:textAlignment w:val="center"/>
      </w:pPr>
      <w:proofErr w:type="spellStart"/>
      <w:proofErr w:type="gramStart"/>
      <w:r w:rsidRPr="00C3736A">
        <w:t>const</w:t>
      </w:r>
      <w:proofErr w:type="spellEnd"/>
      <w:proofErr w:type="gramEnd"/>
      <w:r w:rsidRPr="00C3736A">
        <w:t xml:space="preserve"> unsigned char KXG03_STBY_REG</w:t>
      </w:r>
      <w:r w:rsidRPr="00C3736A">
        <w:tab/>
      </w:r>
      <w:r w:rsidRPr="00C3736A">
        <w:tab/>
        <w:t>=</w:t>
      </w:r>
      <w:r w:rsidRPr="00C3736A">
        <w:tab/>
        <w:t>0x29;</w:t>
      </w:r>
      <w:r w:rsidRPr="00C3736A">
        <w:tab/>
      </w:r>
    </w:p>
    <w:p w:rsidR="00C3736A" w:rsidRPr="00C3736A" w:rsidRDefault="00C3736A" w:rsidP="00C3736A">
      <w:pPr>
        <w:spacing w:after="0" w:line="240" w:lineRule="auto"/>
        <w:textAlignment w:val="center"/>
      </w:pPr>
      <w:proofErr w:type="spellStart"/>
      <w:proofErr w:type="gramStart"/>
      <w:r w:rsidRPr="00C3736A">
        <w:t>const</w:t>
      </w:r>
      <w:proofErr w:type="spellEnd"/>
      <w:proofErr w:type="gramEnd"/>
      <w:r w:rsidRPr="00C3736A">
        <w:t xml:space="preserve"> unsigned char KXG03_CTRL_REG1</w:t>
      </w:r>
      <w:r w:rsidRPr="00C3736A">
        <w:tab/>
      </w:r>
      <w:r w:rsidRPr="00C3736A">
        <w:tab/>
        <w:t>=</w:t>
      </w:r>
      <w:r w:rsidRPr="00C3736A">
        <w:tab/>
        <w:t>0x2A;</w:t>
      </w:r>
      <w:r w:rsidRPr="00C3736A">
        <w:tab/>
      </w:r>
    </w:p>
    <w:p w:rsidR="00C3736A" w:rsidRPr="00C3736A" w:rsidRDefault="00C3736A" w:rsidP="00C3736A">
      <w:pPr>
        <w:spacing w:after="0" w:line="240" w:lineRule="auto"/>
        <w:textAlignment w:val="center"/>
      </w:pPr>
      <w:proofErr w:type="spellStart"/>
      <w:proofErr w:type="gramStart"/>
      <w:r w:rsidRPr="00C3736A">
        <w:t>const</w:t>
      </w:r>
      <w:proofErr w:type="spellEnd"/>
      <w:proofErr w:type="gramEnd"/>
      <w:r w:rsidRPr="00C3736A">
        <w:t xml:space="preserve"> unsigned char KXG03_CTRL_REG2</w:t>
      </w:r>
      <w:r w:rsidRPr="00C3736A">
        <w:tab/>
      </w:r>
      <w:r w:rsidRPr="00C3736A">
        <w:tab/>
        <w:t>=</w:t>
      </w:r>
      <w:r w:rsidRPr="00C3736A">
        <w:tab/>
        <w:t>0x2B;</w:t>
      </w:r>
      <w:r w:rsidRPr="00C3736A">
        <w:tab/>
      </w:r>
    </w:p>
    <w:p w:rsidR="00C3736A" w:rsidRPr="00C3736A" w:rsidRDefault="00C3736A" w:rsidP="00C3736A">
      <w:pPr>
        <w:spacing w:after="0" w:line="240" w:lineRule="auto"/>
        <w:textAlignment w:val="center"/>
      </w:pPr>
      <w:proofErr w:type="spellStart"/>
      <w:proofErr w:type="gramStart"/>
      <w:r w:rsidRPr="00C3736A">
        <w:t>const</w:t>
      </w:r>
      <w:proofErr w:type="spellEnd"/>
      <w:proofErr w:type="gramEnd"/>
      <w:r w:rsidRPr="00C3736A">
        <w:t xml:space="preserve"> unsigned char KXG03_ODCTRL</w:t>
      </w:r>
      <w:r w:rsidRPr="00C3736A">
        <w:tab/>
      </w:r>
      <w:r w:rsidRPr="00C3736A">
        <w:tab/>
        <w:t>=</w:t>
      </w:r>
      <w:r w:rsidRPr="00C3736A">
        <w:tab/>
        <w:t>0x2C;</w:t>
      </w:r>
      <w:r w:rsidRPr="00C3736A">
        <w:tab/>
      </w:r>
    </w:p>
    <w:p w:rsidR="00C3736A" w:rsidRPr="00C3736A" w:rsidRDefault="00C3736A" w:rsidP="00C3736A">
      <w:pPr>
        <w:spacing w:after="0" w:line="240" w:lineRule="auto"/>
        <w:textAlignment w:val="center"/>
        <w:rPr>
          <w:u w:val="single"/>
        </w:rPr>
      </w:pPr>
    </w:p>
    <w:p w:rsidR="00C3736A" w:rsidRPr="00C3736A" w:rsidRDefault="00C3736A" w:rsidP="00C3736A">
      <w:pPr>
        <w:spacing w:after="0" w:line="240" w:lineRule="auto"/>
        <w:textAlignment w:val="center"/>
        <w:rPr>
          <w:u w:val="single"/>
        </w:rPr>
      </w:pPr>
      <w:r>
        <w:rPr>
          <w:u w:val="single"/>
        </w:rPr>
        <w:t>//Configuration D</w:t>
      </w:r>
      <w:r w:rsidRPr="00C3736A">
        <w:rPr>
          <w:u w:val="single"/>
        </w:rPr>
        <w:t>ata</w:t>
      </w:r>
    </w:p>
    <w:p w:rsidR="00C3736A" w:rsidRPr="00C3736A" w:rsidRDefault="00C3736A" w:rsidP="00C3736A">
      <w:pPr>
        <w:spacing w:after="0" w:line="240" w:lineRule="auto"/>
        <w:textAlignment w:val="center"/>
      </w:pPr>
      <w:proofErr w:type="spellStart"/>
      <w:proofErr w:type="gramStart"/>
      <w:r w:rsidRPr="00C3736A">
        <w:t>const</w:t>
      </w:r>
      <w:proofErr w:type="spellEnd"/>
      <w:proofErr w:type="gramEnd"/>
      <w:r w:rsidRPr="00C3736A">
        <w:t xml:space="preserve"> unsigned char KXG03_STBY_SET</w:t>
      </w:r>
      <w:r w:rsidRPr="00C3736A">
        <w:tab/>
      </w:r>
      <w:r w:rsidRPr="00C3736A">
        <w:tab/>
      </w:r>
      <w:r w:rsidRPr="00C3736A">
        <w:tab/>
        <w:t>=</w:t>
      </w:r>
      <w:r w:rsidRPr="00C3736A">
        <w:tab/>
        <w:t>0x7f;</w:t>
      </w:r>
    </w:p>
    <w:p w:rsidR="00C3736A" w:rsidRPr="00C3736A" w:rsidRDefault="00C3736A" w:rsidP="00C3736A">
      <w:pPr>
        <w:spacing w:after="0" w:line="240" w:lineRule="auto"/>
        <w:textAlignment w:val="center"/>
      </w:pPr>
      <w:proofErr w:type="spellStart"/>
      <w:proofErr w:type="gramStart"/>
      <w:r w:rsidRPr="00C3736A">
        <w:t>const</w:t>
      </w:r>
      <w:proofErr w:type="spellEnd"/>
      <w:proofErr w:type="gramEnd"/>
      <w:r w:rsidRPr="00C3736A">
        <w:t xml:space="preserve"> unsigned char KXG03_CTRL_REG1_CFDAT</w:t>
      </w:r>
      <w:r w:rsidRPr="00C3736A">
        <w:tab/>
      </w:r>
      <w:r w:rsidR="00E6507D">
        <w:tab/>
      </w:r>
      <w:r w:rsidRPr="00C3736A">
        <w:t>=</w:t>
      </w:r>
      <w:r w:rsidRPr="00C3736A">
        <w:tab/>
        <w:t>0x1c;</w:t>
      </w:r>
    </w:p>
    <w:p w:rsidR="00C3736A" w:rsidRPr="00C3736A" w:rsidRDefault="00C3736A" w:rsidP="00C3736A">
      <w:pPr>
        <w:spacing w:after="0" w:line="240" w:lineRule="auto"/>
        <w:textAlignment w:val="center"/>
      </w:pPr>
      <w:proofErr w:type="spellStart"/>
      <w:proofErr w:type="gramStart"/>
      <w:r w:rsidRPr="00C3736A">
        <w:t>const</w:t>
      </w:r>
      <w:proofErr w:type="spellEnd"/>
      <w:proofErr w:type="gramEnd"/>
      <w:r w:rsidRPr="00C3736A">
        <w:t xml:space="preserve"> unsigned char KXG03_CTRL_REG2_CFDAT</w:t>
      </w:r>
      <w:r w:rsidRPr="00C3736A">
        <w:tab/>
      </w:r>
      <w:r w:rsidR="00E6507D">
        <w:tab/>
      </w:r>
      <w:r w:rsidRPr="00C3736A">
        <w:t>=</w:t>
      </w:r>
      <w:r w:rsidRPr="00C3736A">
        <w:tab/>
        <w:t>0x06;</w:t>
      </w:r>
      <w:r w:rsidRPr="00C3736A">
        <w:tab/>
        <w:t>//</w:t>
      </w:r>
      <w:proofErr w:type="spellStart"/>
      <w:r w:rsidRPr="00C3736A">
        <w:t>OutDR</w:t>
      </w:r>
      <w:proofErr w:type="spellEnd"/>
      <w:r w:rsidRPr="00C3736A">
        <w:t xml:space="preserve"> = 50HZ</w:t>
      </w:r>
    </w:p>
    <w:p w:rsidR="00C3736A" w:rsidRPr="00C3736A" w:rsidRDefault="00C3736A" w:rsidP="00C3736A">
      <w:pPr>
        <w:spacing w:after="0" w:line="240" w:lineRule="auto"/>
        <w:textAlignment w:val="center"/>
      </w:pPr>
      <w:proofErr w:type="spellStart"/>
      <w:proofErr w:type="gramStart"/>
      <w:r w:rsidRPr="00C3736A">
        <w:t>const</w:t>
      </w:r>
      <w:proofErr w:type="spellEnd"/>
      <w:proofErr w:type="gramEnd"/>
      <w:r w:rsidRPr="00C3736A">
        <w:t xml:space="preserve"> unsigned char KXG03_ODCTRL_CFDAT</w:t>
      </w:r>
      <w:r w:rsidRPr="00C3736A">
        <w:tab/>
      </w:r>
      <w:r w:rsidRPr="00C3736A">
        <w:tab/>
        <w:t>=</w:t>
      </w:r>
      <w:r w:rsidRPr="00C3736A">
        <w:tab/>
        <w:t>0x22;</w:t>
      </w:r>
      <w:r w:rsidRPr="00C3736A">
        <w:tab/>
        <w:t>//GYRBW = 40Hz</w:t>
      </w:r>
    </w:p>
    <w:p w:rsidR="00C3736A" w:rsidRDefault="00C3736A" w:rsidP="00D46C4A">
      <w:pPr>
        <w:spacing w:after="0" w:line="240" w:lineRule="auto"/>
        <w:textAlignment w:val="center"/>
        <w:rPr>
          <w:u w:val="single"/>
        </w:rPr>
      </w:pPr>
    </w:p>
    <w:p w:rsidR="00E6507D" w:rsidRPr="00E6507D" w:rsidRDefault="00E6507D" w:rsidP="00E6507D">
      <w:pPr>
        <w:spacing w:after="0" w:line="240" w:lineRule="auto"/>
        <w:textAlignment w:val="center"/>
        <w:rPr>
          <w:u w:val="single"/>
        </w:rPr>
      </w:pPr>
      <w:r w:rsidRPr="00E6507D">
        <w:rPr>
          <w:u w:val="single"/>
        </w:rPr>
        <w:t xml:space="preserve">//Relevant </w:t>
      </w:r>
      <w:proofErr w:type="gramStart"/>
      <w:r w:rsidRPr="00E6507D">
        <w:rPr>
          <w:u w:val="single"/>
        </w:rPr>
        <w:t>register</w:t>
      </w:r>
      <w:proofErr w:type="gramEnd"/>
      <w:r w:rsidRPr="00E6507D">
        <w:rPr>
          <w:u w:val="single"/>
        </w:rPr>
        <w:t xml:space="preserve"> Addresses</w:t>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KXG03_GYRO_XOUT_L</w:t>
      </w:r>
      <w:r w:rsidRPr="00E6507D">
        <w:tab/>
        <w:t>=</w:t>
      </w:r>
      <w:r w:rsidRPr="00E6507D">
        <w:tab/>
        <w:t>0x00;</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KXG03_GYRO_XOUT_H</w:t>
      </w:r>
      <w:r w:rsidRPr="00E6507D">
        <w:tab/>
        <w:t>=</w:t>
      </w:r>
      <w:r w:rsidRPr="00E6507D">
        <w:tab/>
        <w:t>0x01;</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KXG03_GYRO_YOUT_L</w:t>
      </w:r>
      <w:r w:rsidRPr="00E6507D">
        <w:tab/>
        <w:t>=</w:t>
      </w:r>
      <w:r w:rsidRPr="00E6507D">
        <w:tab/>
        <w:t>0x02;</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KXG03_GYRO_YOUT_H</w:t>
      </w:r>
      <w:r w:rsidRPr="00E6507D">
        <w:tab/>
        <w:t>=</w:t>
      </w:r>
      <w:r w:rsidRPr="00E6507D">
        <w:tab/>
        <w:t>0x03;</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KXG03_GYRO_ZOUT_L</w:t>
      </w:r>
      <w:r w:rsidRPr="00E6507D">
        <w:tab/>
        <w:t>=</w:t>
      </w:r>
      <w:r w:rsidRPr="00E6507D">
        <w:tab/>
        <w:t>0x04;</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KXG03_GYRO_ZOUT_H</w:t>
      </w:r>
      <w:r w:rsidRPr="00E6507D">
        <w:tab/>
        <w:t>=</w:t>
      </w:r>
      <w:r w:rsidRPr="00E6507D">
        <w:tab/>
        <w:t>0x05;</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KXG03_ACC_XOUT_L</w:t>
      </w:r>
      <w:r w:rsidRPr="00E6507D">
        <w:tab/>
        <w:t>=</w:t>
      </w:r>
      <w:r w:rsidRPr="00E6507D">
        <w:tab/>
        <w:t>0x06;</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KXG03_ACC_XOUT_H</w:t>
      </w:r>
      <w:r w:rsidRPr="00E6507D">
        <w:tab/>
        <w:t>=</w:t>
      </w:r>
      <w:r w:rsidRPr="00E6507D">
        <w:tab/>
        <w:t>0x07;</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KXG03_ACC_YOUT_L</w:t>
      </w:r>
      <w:r w:rsidRPr="00E6507D">
        <w:tab/>
        <w:t>=</w:t>
      </w:r>
      <w:r w:rsidRPr="00E6507D">
        <w:tab/>
        <w:t>0x08;</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KXG03_ACC_YOUT_H</w:t>
      </w:r>
      <w:r w:rsidRPr="00E6507D">
        <w:tab/>
        <w:t>=</w:t>
      </w:r>
      <w:r w:rsidRPr="00E6507D">
        <w:tab/>
        <w:t>0x09;</w:t>
      </w:r>
      <w:r w:rsidRPr="00E6507D">
        <w:tab/>
      </w:r>
    </w:p>
    <w:p w:rsidR="00E6507D"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KXG03_ACC_ZOUT_L</w:t>
      </w:r>
      <w:r w:rsidRPr="00E6507D">
        <w:tab/>
        <w:t>=</w:t>
      </w:r>
      <w:r w:rsidRPr="00E6507D">
        <w:tab/>
        <w:t>0x0A;</w:t>
      </w:r>
      <w:r w:rsidRPr="00E6507D">
        <w:tab/>
      </w:r>
    </w:p>
    <w:p w:rsidR="00C3736A" w:rsidRPr="00E6507D" w:rsidRDefault="00E6507D" w:rsidP="00E6507D">
      <w:pPr>
        <w:spacing w:after="0" w:line="240" w:lineRule="auto"/>
        <w:textAlignment w:val="center"/>
      </w:pPr>
      <w:proofErr w:type="spellStart"/>
      <w:proofErr w:type="gramStart"/>
      <w:r w:rsidRPr="00E6507D">
        <w:t>const</w:t>
      </w:r>
      <w:proofErr w:type="spellEnd"/>
      <w:proofErr w:type="gramEnd"/>
      <w:r w:rsidRPr="00E6507D">
        <w:t xml:space="preserve"> unsigned char KXG03_ACC_ZOUT_H</w:t>
      </w:r>
      <w:r w:rsidRPr="00E6507D">
        <w:tab/>
        <w:t>=</w:t>
      </w:r>
      <w:r w:rsidRPr="00E6507D">
        <w:tab/>
        <w:t>0x0B;</w:t>
      </w:r>
      <w:r w:rsidRPr="00E6507D">
        <w:tab/>
      </w:r>
    </w:p>
    <w:p w:rsidR="00C3736A" w:rsidRDefault="00C3736A" w:rsidP="00D46C4A">
      <w:pPr>
        <w:spacing w:after="0" w:line="240" w:lineRule="auto"/>
        <w:textAlignment w:val="center"/>
        <w:rPr>
          <w:u w:val="single"/>
        </w:rPr>
      </w:pPr>
    </w:p>
    <w:p w:rsidR="00C3736A" w:rsidRDefault="00C3736A" w:rsidP="00D46C4A">
      <w:pPr>
        <w:spacing w:after="0" w:line="240" w:lineRule="auto"/>
        <w:textAlignment w:val="center"/>
        <w:rPr>
          <w:u w:val="single"/>
        </w:rPr>
      </w:pPr>
    </w:p>
    <w:p w:rsidR="00464319" w:rsidRDefault="00464319" w:rsidP="00D46C4A">
      <w:pPr>
        <w:spacing w:after="0" w:line="240" w:lineRule="auto"/>
        <w:textAlignment w:val="center"/>
        <w:rPr>
          <w:u w:val="single"/>
        </w:rPr>
      </w:pPr>
      <w:r>
        <w:rPr>
          <w:u w:val="single"/>
        </w:rPr>
        <w:lastRenderedPageBreak/>
        <w:t>Initialization:</w:t>
      </w:r>
    </w:p>
    <w:p w:rsidR="00C3736A" w:rsidRPr="00464319" w:rsidRDefault="00E6507D" w:rsidP="00D46C4A">
      <w:pPr>
        <w:spacing w:after="0" w:line="240" w:lineRule="auto"/>
        <w:textAlignment w:val="center"/>
        <w:rPr>
          <w:u w:val="single"/>
        </w:rPr>
      </w:pPr>
      <w:r>
        <w:rPr>
          <w:noProof/>
        </w:rPr>
        <w:drawing>
          <wp:inline distT="0" distB="0" distL="0" distR="0" wp14:anchorId="365BF528" wp14:editId="00D8D0AF">
            <wp:extent cx="594360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07720"/>
                    </a:xfrm>
                    <a:prstGeom prst="rect">
                      <a:avLst/>
                    </a:prstGeom>
                  </pic:spPr>
                </pic:pic>
              </a:graphicData>
            </a:graphic>
          </wp:inline>
        </w:drawing>
      </w:r>
    </w:p>
    <w:p w:rsidR="0014111F" w:rsidRDefault="0014111F" w:rsidP="0014111F"/>
    <w:p w:rsidR="00C3736A" w:rsidRDefault="00C3736A" w:rsidP="0014111F">
      <w:r>
        <w:t>The flow presented above takes place with</w:t>
      </w:r>
      <w:r w:rsidR="00E6507D">
        <w:t>in</w:t>
      </w:r>
      <w:r>
        <w:t xml:space="preserve"> the </w:t>
      </w:r>
      <w:r w:rsidR="00E6507D" w:rsidRPr="00C3736A">
        <w:t>Init_KXG03_Sensor_</w:t>
      </w:r>
      <w:proofErr w:type="gramStart"/>
      <w:r w:rsidR="00E6507D" w:rsidRPr="00C3736A">
        <w:t>12(</w:t>
      </w:r>
      <w:proofErr w:type="gramEnd"/>
      <w:r w:rsidR="00E6507D" w:rsidRPr="00C3736A">
        <w:t>)</w:t>
      </w:r>
      <w:r w:rsidR="00E6507D">
        <w:t xml:space="preserve"> function:</w:t>
      </w:r>
    </w:p>
    <w:p w:rsidR="00E6507D" w:rsidRPr="00E6507D" w:rsidRDefault="00E6507D" w:rsidP="00E6507D">
      <w:pPr>
        <w:pStyle w:val="NoSpacing"/>
        <w:rPr>
          <w:color w:val="00B050"/>
        </w:rPr>
      </w:pPr>
      <w:r>
        <w:tab/>
      </w:r>
      <w:r w:rsidRPr="00E6507D">
        <w:rPr>
          <w:color w:val="00B050"/>
        </w:rPr>
        <w:t>I2C_</w:t>
      </w:r>
      <w:proofErr w:type="gramStart"/>
      <w:r w:rsidRPr="00E6507D">
        <w:rPr>
          <w:color w:val="00B050"/>
        </w:rPr>
        <w:t>Write(</w:t>
      </w:r>
      <w:proofErr w:type="gramEnd"/>
      <w:r w:rsidRPr="00E6507D">
        <w:rPr>
          <w:color w:val="00B050"/>
        </w:rPr>
        <w:t>KXG03_I2C_ADDR, &amp;KXG03_STBY_REG, 1, &amp;KXG03_STBY_SET, 1);</w:t>
      </w:r>
    </w:p>
    <w:p w:rsidR="00E6507D" w:rsidRPr="00E6507D" w:rsidRDefault="00E6507D" w:rsidP="00E6507D">
      <w:pPr>
        <w:pStyle w:val="NoSpacing"/>
        <w:rPr>
          <w:color w:val="00B050"/>
        </w:rPr>
      </w:pPr>
      <w:r w:rsidRPr="00E6507D">
        <w:rPr>
          <w:color w:val="00B050"/>
        </w:rPr>
        <w:tab/>
        <w:t>I2C_</w:t>
      </w:r>
      <w:proofErr w:type="gramStart"/>
      <w:r w:rsidRPr="00E6507D">
        <w:rPr>
          <w:color w:val="00B050"/>
        </w:rPr>
        <w:t>Write(</w:t>
      </w:r>
      <w:proofErr w:type="gramEnd"/>
      <w:r w:rsidRPr="00E6507D">
        <w:rPr>
          <w:color w:val="00B050"/>
        </w:rPr>
        <w:t>KX022_I2C_ADDR, &amp;KXG03_CTRL_REG1, 1, &amp;KXG03_CTRL_REG1_CFDAT, 1);</w:t>
      </w:r>
    </w:p>
    <w:p w:rsidR="00E6507D" w:rsidRPr="00E6507D" w:rsidRDefault="00E6507D" w:rsidP="00E6507D">
      <w:pPr>
        <w:pStyle w:val="NoSpacing"/>
        <w:rPr>
          <w:color w:val="00B050"/>
        </w:rPr>
      </w:pPr>
      <w:r w:rsidRPr="00E6507D">
        <w:rPr>
          <w:color w:val="00B050"/>
        </w:rPr>
        <w:tab/>
        <w:t>I2C_</w:t>
      </w:r>
      <w:proofErr w:type="gramStart"/>
      <w:r w:rsidRPr="00E6507D">
        <w:rPr>
          <w:color w:val="00B050"/>
        </w:rPr>
        <w:t>Write(</w:t>
      </w:r>
      <w:proofErr w:type="gramEnd"/>
      <w:r w:rsidRPr="00E6507D">
        <w:rPr>
          <w:color w:val="00B050"/>
        </w:rPr>
        <w:t>KX022_I2C_ADDR, &amp;KXG03_CTRL_REG2, 1, &amp;KXG03_CTRL_REG2_CFDAT, 1);</w:t>
      </w:r>
    </w:p>
    <w:p w:rsidR="00E6507D" w:rsidRPr="00E6507D" w:rsidRDefault="00E6507D" w:rsidP="00E6507D">
      <w:pPr>
        <w:pStyle w:val="NoSpacing"/>
        <w:rPr>
          <w:color w:val="00B050"/>
        </w:rPr>
      </w:pPr>
      <w:r w:rsidRPr="00E6507D">
        <w:rPr>
          <w:color w:val="00B050"/>
        </w:rPr>
        <w:tab/>
        <w:t>I2C_</w:t>
      </w:r>
      <w:proofErr w:type="gramStart"/>
      <w:r w:rsidRPr="00E6507D">
        <w:rPr>
          <w:color w:val="00B050"/>
        </w:rPr>
        <w:t>Write(</w:t>
      </w:r>
      <w:proofErr w:type="gramEnd"/>
      <w:r w:rsidRPr="00E6507D">
        <w:rPr>
          <w:color w:val="00B050"/>
        </w:rPr>
        <w:t>KX022_I2C_ADDR, &amp;KXG03_ODCTRL, 1, &amp;KXG03_ODCTRL_CFDAT, 1);</w:t>
      </w:r>
    </w:p>
    <w:p w:rsidR="00E6507D" w:rsidRDefault="00E6507D" w:rsidP="00E6507D">
      <w:pPr>
        <w:pStyle w:val="NoSpacing"/>
      </w:pPr>
      <w:r>
        <w:tab/>
      </w:r>
    </w:p>
    <w:p w:rsidR="00E6507D" w:rsidRDefault="00E6507D" w:rsidP="00E6507D">
      <w:pPr>
        <w:pStyle w:val="NoSpacing"/>
      </w:pPr>
      <w:r>
        <w:tab/>
        <w:t>// Set accelerometer to operating mode (PC1=1)</w:t>
      </w:r>
    </w:p>
    <w:p w:rsidR="00E6507D" w:rsidRPr="00E6507D" w:rsidRDefault="00E6507D" w:rsidP="00E6507D">
      <w:pPr>
        <w:pStyle w:val="NoSpacing"/>
        <w:rPr>
          <w:color w:val="00B050"/>
        </w:rPr>
      </w:pPr>
      <w:r>
        <w:tab/>
      </w:r>
      <w:proofErr w:type="spellStart"/>
      <w:r w:rsidRPr="00E6507D">
        <w:rPr>
          <w:color w:val="00B050"/>
        </w:rPr>
        <w:t>uniRawSensorOut</w:t>
      </w:r>
      <w:proofErr w:type="spellEnd"/>
      <w:r w:rsidRPr="00E6507D">
        <w:rPr>
          <w:color w:val="00B050"/>
        </w:rPr>
        <w:t>._</w:t>
      </w:r>
      <w:proofErr w:type="spellStart"/>
      <w:r w:rsidRPr="00E6507D">
        <w:rPr>
          <w:color w:val="00B050"/>
        </w:rPr>
        <w:t>uchar</w:t>
      </w:r>
      <w:proofErr w:type="spellEnd"/>
      <w:r w:rsidRPr="00E6507D">
        <w:rPr>
          <w:color w:val="00B050"/>
        </w:rPr>
        <w:t xml:space="preserve"> = (unsigned char</w:t>
      </w:r>
      <w:proofErr w:type="gramStart"/>
      <w:r w:rsidRPr="00E6507D">
        <w:rPr>
          <w:color w:val="00B050"/>
        </w:rPr>
        <w:t>)(</w:t>
      </w:r>
      <w:proofErr w:type="gramEnd"/>
      <w:r w:rsidRPr="00E6507D">
        <w:rPr>
          <w:color w:val="00B050"/>
        </w:rPr>
        <w:t>KXG03_STBY_SET&amp;0xfc);</w:t>
      </w:r>
    </w:p>
    <w:p w:rsidR="00E6507D" w:rsidRDefault="00E6507D" w:rsidP="00E6507D">
      <w:pPr>
        <w:pStyle w:val="NoSpacing"/>
        <w:rPr>
          <w:color w:val="00B050"/>
        </w:rPr>
      </w:pPr>
      <w:r w:rsidRPr="00E6507D">
        <w:rPr>
          <w:color w:val="00B050"/>
        </w:rPr>
        <w:tab/>
        <w:t>I2C_</w:t>
      </w:r>
      <w:proofErr w:type="gramStart"/>
      <w:r w:rsidRPr="00E6507D">
        <w:rPr>
          <w:color w:val="00B050"/>
        </w:rPr>
        <w:t>Write(</w:t>
      </w:r>
      <w:proofErr w:type="gramEnd"/>
      <w:r w:rsidRPr="00E6507D">
        <w:rPr>
          <w:color w:val="00B050"/>
        </w:rPr>
        <w:t>KX022_I2C_ADDR, &amp;KX022_CNTL1, 1, &amp;</w:t>
      </w:r>
      <w:proofErr w:type="spellStart"/>
      <w:r w:rsidRPr="00E6507D">
        <w:rPr>
          <w:color w:val="00B050"/>
        </w:rPr>
        <w:t>uniRawSensorOut</w:t>
      </w:r>
      <w:proofErr w:type="spellEnd"/>
      <w:r w:rsidRPr="00E6507D">
        <w:rPr>
          <w:color w:val="00B050"/>
        </w:rPr>
        <w:t>._</w:t>
      </w:r>
      <w:proofErr w:type="spellStart"/>
      <w:r w:rsidRPr="00E6507D">
        <w:rPr>
          <w:color w:val="00B050"/>
        </w:rPr>
        <w:t>uchar</w:t>
      </w:r>
      <w:proofErr w:type="spellEnd"/>
      <w:r w:rsidRPr="00E6507D">
        <w:rPr>
          <w:color w:val="00B050"/>
        </w:rPr>
        <w:t>, 1);</w:t>
      </w:r>
    </w:p>
    <w:p w:rsidR="00E6507D" w:rsidRDefault="00E6507D" w:rsidP="00E6507D">
      <w:pPr>
        <w:pStyle w:val="NoSpacing"/>
        <w:rPr>
          <w:color w:val="00B050"/>
        </w:rPr>
      </w:pPr>
    </w:p>
    <w:p w:rsidR="00E6507D" w:rsidRDefault="00E6507D" w:rsidP="00E6507D">
      <w:pPr>
        <w:pStyle w:val="NoSpacing"/>
        <w:rPr>
          <w:color w:val="00B050"/>
        </w:rPr>
      </w:pPr>
    </w:p>
    <w:p w:rsidR="00E6507D" w:rsidRDefault="00E6507D" w:rsidP="00E6507D">
      <w:pPr>
        <w:pStyle w:val="NoSpacing"/>
        <w:rPr>
          <w:color w:val="00B050"/>
        </w:rPr>
      </w:pPr>
    </w:p>
    <w:p w:rsidR="00E6507D" w:rsidRDefault="00E6507D" w:rsidP="00E6507D">
      <w:pPr>
        <w:pStyle w:val="NoSpacing"/>
        <w:rPr>
          <w:u w:val="single"/>
        </w:rPr>
      </w:pPr>
      <w:r w:rsidRPr="00E6507D">
        <w:rPr>
          <w:u w:val="single"/>
        </w:rPr>
        <w:t>Operation</w:t>
      </w:r>
      <w:r>
        <w:rPr>
          <w:u w:val="single"/>
        </w:rPr>
        <w:t>:</w:t>
      </w:r>
    </w:p>
    <w:p w:rsidR="00B840D5" w:rsidRDefault="00B840D5" w:rsidP="00B840D5">
      <w:pPr>
        <w:pStyle w:val="NoSpacing"/>
        <w:jc w:val="center"/>
        <w:rPr>
          <w:u w:val="single"/>
        </w:rPr>
      </w:pPr>
      <w:r>
        <w:rPr>
          <w:noProof/>
        </w:rPr>
        <w:drawing>
          <wp:inline distT="0" distB="0" distL="0" distR="0" wp14:anchorId="18CA7230" wp14:editId="298B6026">
            <wp:extent cx="3670419" cy="1005177"/>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75921" cy="1006684"/>
                    </a:xfrm>
                    <a:prstGeom prst="rect">
                      <a:avLst/>
                    </a:prstGeom>
                  </pic:spPr>
                </pic:pic>
              </a:graphicData>
            </a:graphic>
          </wp:inline>
        </w:drawing>
      </w:r>
    </w:p>
    <w:p w:rsidR="00B840D5" w:rsidRDefault="00B840D5" w:rsidP="00B840D5">
      <w:pPr>
        <w:pStyle w:val="NoSpacing"/>
      </w:pPr>
      <w:r w:rsidRPr="00B840D5">
        <w:t>The operation flow takes place in the MainOp_KXG03_Sensor_</w:t>
      </w:r>
      <w:proofErr w:type="gramStart"/>
      <w:r w:rsidRPr="00B840D5">
        <w:t>12(</w:t>
      </w:r>
      <w:proofErr w:type="gramEnd"/>
      <w:r w:rsidRPr="00B840D5">
        <w:t>) function:</w:t>
      </w:r>
    </w:p>
    <w:p w:rsidR="00B840D5" w:rsidRDefault="00B840D5" w:rsidP="00B840D5">
      <w:pPr>
        <w:pStyle w:val="NoSpacing"/>
      </w:pPr>
    </w:p>
    <w:p w:rsidR="00B840D5" w:rsidRPr="00B840D5" w:rsidRDefault="00B840D5" w:rsidP="00B840D5">
      <w:pPr>
        <w:pStyle w:val="NoSpacing"/>
        <w:rPr>
          <w:color w:val="00B050"/>
        </w:rPr>
      </w:pPr>
      <w:r w:rsidRPr="00B840D5">
        <w:tab/>
      </w:r>
      <w:r w:rsidRPr="00B840D5">
        <w:rPr>
          <w:color w:val="00B050"/>
        </w:rPr>
        <w:t>I2C_</w:t>
      </w:r>
      <w:proofErr w:type="gramStart"/>
      <w:r w:rsidRPr="00B840D5">
        <w:rPr>
          <w:color w:val="00B050"/>
        </w:rPr>
        <w:t>Read(</w:t>
      </w:r>
      <w:proofErr w:type="gramEnd"/>
      <w:r w:rsidRPr="00B840D5">
        <w:rPr>
          <w:color w:val="00B050"/>
        </w:rPr>
        <w:t xml:space="preserve">KXG03_I2C_ADDR, &amp;KXG03_GYRO_XOUT_L, 1, </w:t>
      </w:r>
      <w:proofErr w:type="spellStart"/>
      <w:r w:rsidRPr="00B840D5">
        <w:rPr>
          <w:color w:val="00B050"/>
        </w:rPr>
        <w:t>uniRawSensorOut</w:t>
      </w:r>
      <w:proofErr w:type="spellEnd"/>
      <w:r w:rsidRPr="00B840D5">
        <w:rPr>
          <w:color w:val="00B050"/>
        </w:rPr>
        <w:t>._</w:t>
      </w:r>
      <w:proofErr w:type="spellStart"/>
      <w:r w:rsidRPr="00B840D5">
        <w:rPr>
          <w:color w:val="00B050"/>
        </w:rPr>
        <w:t>ucharArr</w:t>
      </w:r>
      <w:proofErr w:type="spellEnd"/>
      <w:r w:rsidRPr="00B840D5">
        <w:rPr>
          <w:color w:val="00B050"/>
        </w:rPr>
        <w:t>, 6);</w:t>
      </w:r>
    </w:p>
    <w:p w:rsidR="00B840D5" w:rsidRPr="00B840D5" w:rsidRDefault="00B840D5" w:rsidP="00B840D5">
      <w:pPr>
        <w:pStyle w:val="NoSpacing"/>
        <w:rPr>
          <w:color w:val="00B050"/>
        </w:rPr>
      </w:pPr>
      <w:r w:rsidRPr="00B840D5">
        <w:rPr>
          <w:color w:val="00B050"/>
        </w:rPr>
        <w:tab/>
        <w:t>I2C_</w:t>
      </w:r>
      <w:proofErr w:type="gramStart"/>
      <w:r w:rsidRPr="00B840D5">
        <w:rPr>
          <w:color w:val="00B050"/>
        </w:rPr>
        <w:t>Read(</w:t>
      </w:r>
      <w:proofErr w:type="gramEnd"/>
      <w:r w:rsidRPr="00B840D5">
        <w:rPr>
          <w:color w:val="00B050"/>
        </w:rPr>
        <w:t xml:space="preserve">KXG03_I2C_ADDR, &amp;KXG03_ACC_XOUT_L, 1, </w:t>
      </w:r>
      <w:proofErr w:type="spellStart"/>
      <w:r w:rsidRPr="00B840D5">
        <w:rPr>
          <w:color w:val="00B050"/>
        </w:rPr>
        <w:t>uniRawSensorOut</w:t>
      </w:r>
      <w:proofErr w:type="spellEnd"/>
      <w:r w:rsidRPr="00B840D5">
        <w:rPr>
          <w:color w:val="00B050"/>
        </w:rPr>
        <w:t>._</w:t>
      </w:r>
      <w:proofErr w:type="spellStart"/>
      <w:r w:rsidRPr="00B840D5">
        <w:rPr>
          <w:color w:val="00B050"/>
        </w:rPr>
        <w:t>ucharArr</w:t>
      </w:r>
      <w:proofErr w:type="spellEnd"/>
      <w:r w:rsidRPr="00B840D5">
        <w:rPr>
          <w:color w:val="00B050"/>
        </w:rPr>
        <w:t>, 6);</w:t>
      </w:r>
    </w:p>
    <w:sectPr w:rsidR="00B840D5" w:rsidRPr="00B840D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36A" w:rsidRDefault="00A0736A" w:rsidP="00A0736A">
      <w:pPr>
        <w:spacing w:after="0" w:line="240" w:lineRule="auto"/>
      </w:pPr>
      <w:r>
        <w:separator/>
      </w:r>
    </w:p>
  </w:endnote>
  <w:endnote w:type="continuationSeparator" w:id="0">
    <w:p w:rsidR="00A0736A" w:rsidRDefault="00A0736A" w:rsidP="00A0736A">
      <w:pPr>
        <w:spacing w:after="0" w:line="240" w:lineRule="auto"/>
      </w:pPr>
      <w:r>
        <w:continuationSeparator/>
      </w:r>
    </w:p>
  </w:endnote>
  <w:endnote w:type="continuationNotice" w:id="1">
    <w:p w:rsidR="00D32C57" w:rsidRDefault="00D32C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C57" w:rsidRDefault="00D32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36A" w:rsidRDefault="00A0736A" w:rsidP="00A0736A">
      <w:pPr>
        <w:spacing w:after="0" w:line="240" w:lineRule="auto"/>
      </w:pPr>
      <w:r>
        <w:separator/>
      </w:r>
    </w:p>
  </w:footnote>
  <w:footnote w:type="continuationSeparator" w:id="0">
    <w:p w:rsidR="00A0736A" w:rsidRDefault="00A0736A" w:rsidP="00A0736A">
      <w:pPr>
        <w:spacing w:after="0" w:line="240" w:lineRule="auto"/>
      </w:pPr>
      <w:r>
        <w:continuationSeparator/>
      </w:r>
    </w:p>
  </w:footnote>
  <w:footnote w:type="continuationNotice" w:id="1">
    <w:p w:rsidR="00D32C57" w:rsidRDefault="00D32C5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C57" w:rsidRDefault="00D32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66416"/>
    <w:multiLevelType w:val="multilevel"/>
    <w:tmpl w:val="AC7C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822537"/>
    <w:multiLevelType w:val="multilevel"/>
    <w:tmpl w:val="AC7C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B90CE4"/>
    <w:multiLevelType w:val="multilevel"/>
    <w:tmpl w:val="AC7C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6B437C"/>
    <w:multiLevelType w:val="multilevel"/>
    <w:tmpl w:val="AC7C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36A"/>
    <w:rsid w:val="00017568"/>
    <w:rsid w:val="00063EDF"/>
    <w:rsid w:val="00075958"/>
    <w:rsid w:val="0014111F"/>
    <w:rsid w:val="00184E52"/>
    <w:rsid w:val="0019776A"/>
    <w:rsid w:val="001A0B49"/>
    <w:rsid w:val="0020747B"/>
    <w:rsid w:val="0022193B"/>
    <w:rsid w:val="00235DA3"/>
    <w:rsid w:val="002A02FB"/>
    <w:rsid w:val="003059B9"/>
    <w:rsid w:val="00324F5E"/>
    <w:rsid w:val="003D2BB6"/>
    <w:rsid w:val="00410AE1"/>
    <w:rsid w:val="004212AA"/>
    <w:rsid w:val="00464319"/>
    <w:rsid w:val="004C3AA0"/>
    <w:rsid w:val="005E4BDA"/>
    <w:rsid w:val="00651876"/>
    <w:rsid w:val="00656186"/>
    <w:rsid w:val="00692795"/>
    <w:rsid w:val="006E01AA"/>
    <w:rsid w:val="0072023B"/>
    <w:rsid w:val="007222E9"/>
    <w:rsid w:val="00742DF2"/>
    <w:rsid w:val="007E02B9"/>
    <w:rsid w:val="007E4C7B"/>
    <w:rsid w:val="0084702C"/>
    <w:rsid w:val="00880BD5"/>
    <w:rsid w:val="008844BE"/>
    <w:rsid w:val="008A5D40"/>
    <w:rsid w:val="009B3015"/>
    <w:rsid w:val="00A0736A"/>
    <w:rsid w:val="00A33B9B"/>
    <w:rsid w:val="00A363FA"/>
    <w:rsid w:val="00AD0802"/>
    <w:rsid w:val="00AE3FA7"/>
    <w:rsid w:val="00B44D52"/>
    <w:rsid w:val="00B840D5"/>
    <w:rsid w:val="00BA5D2B"/>
    <w:rsid w:val="00BC5877"/>
    <w:rsid w:val="00BF0024"/>
    <w:rsid w:val="00C3736A"/>
    <w:rsid w:val="00C77531"/>
    <w:rsid w:val="00CA1F23"/>
    <w:rsid w:val="00CA2C4E"/>
    <w:rsid w:val="00CB7FBA"/>
    <w:rsid w:val="00CE1360"/>
    <w:rsid w:val="00D32C57"/>
    <w:rsid w:val="00D46C4A"/>
    <w:rsid w:val="00D66968"/>
    <w:rsid w:val="00D93532"/>
    <w:rsid w:val="00D95464"/>
    <w:rsid w:val="00DE3B9D"/>
    <w:rsid w:val="00E6507D"/>
    <w:rsid w:val="00E65F87"/>
    <w:rsid w:val="00ED78A4"/>
    <w:rsid w:val="00F9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36A"/>
  </w:style>
  <w:style w:type="paragraph" w:styleId="Footer">
    <w:name w:val="footer"/>
    <w:basedOn w:val="Normal"/>
    <w:link w:val="FooterChar"/>
    <w:uiPriority w:val="99"/>
    <w:unhideWhenUsed/>
    <w:rsid w:val="00A07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36A"/>
  </w:style>
  <w:style w:type="paragraph" w:styleId="BalloonText">
    <w:name w:val="Balloon Text"/>
    <w:basedOn w:val="Normal"/>
    <w:link w:val="BalloonTextChar"/>
    <w:uiPriority w:val="99"/>
    <w:semiHidden/>
    <w:unhideWhenUsed/>
    <w:rsid w:val="00A07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36A"/>
    <w:rPr>
      <w:rFonts w:ascii="Tahoma" w:hAnsi="Tahoma" w:cs="Tahoma"/>
      <w:sz w:val="16"/>
      <w:szCs w:val="16"/>
    </w:rPr>
  </w:style>
  <w:style w:type="paragraph" w:styleId="Caption">
    <w:name w:val="caption"/>
    <w:basedOn w:val="Normal"/>
    <w:next w:val="Normal"/>
    <w:uiPriority w:val="35"/>
    <w:unhideWhenUsed/>
    <w:qFormat/>
    <w:rsid w:val="00410AE1"/>
    <w:pPr>
      <w:spacing w:line="240" w:lineRule="auto"/>
    </w:pPr>
    <w:rPr>
      <w:b/>
      <w:bCs/>
      <w:color w:val="4F81BD" w:themeColor="accent1"/>
      <w:sz w:val="18"/>
      <w:szCs w:val="18"/>
    </w:rPr>
  </w:style>
  <w:style w:type="paragraph" w:styleId="NormalWeb">
    <w:name w:val="Normal (Web)"/>
    <w:basedOn w:val="Normal"/>
    <w:uiPriority w:val="99"/>
    <w:unhideWhenUsed/>
    <w:rsid w:val="0001756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93532"/>
    <w:pPr>
      <w:spacing w:after="0" w:line="240" w:lineRule="auto"/>
    </w:pPr>
  </w:style>
  <w:style w:type="paragraph" w:styleId="Revision">
    <w:name w:val="Revision"/>
    <w:hidden/>
    <w:uiPriority w:val="99"/>
    <w:semiHidden/>
    <w:rsid w:val="00D32C5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36A"/>
  </w:style>
  <w:style w:type="paragraph" w:styleId="Footer">
    <w:name w:val="footer"/>
    <w:basedOn w:val="Normal"/>
    <w:link w:val="FooterChar"/>
    <w:uiPriority w:val="99"/>
    <w:unhideWhenUsed/>
    <w:rsid w:val="00A07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36A"/>
  </w:style>
  <w:style w:type="paragraph" w:styleId="BalloonText">
    <w:name w:val="Balloon Text"/>
    <w:basedOn w:val="Normal"/>
    <w:link w:val="BalloonTextChar"/>
    <w:uiPriority w:val="99"/>
    <w:semiHidden/>
    <w:unhideWhenUsed/>
    <w:rsid w:val="00A07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36A"/>
    <w:rPr>
      <w:rFonts w:ascii="Tahoma" w:hAnsi="Tahoma" w:cs="Tahoma"/>
      <w:sz w:val="16"/>
      <w:szCs w:val="16"/>
    </w:rPr>
  </w:style>
  <w:style w:type="paragraph" w:styleId="Caption">
    <w:name w:val="caption"/>
    <w:basedOn w:val="Normal"/>
    <w:next w:val="Normal"/>
    <w:uiPriority w:val="35"/>
    <w:unhideWhenUsed/>
    <w:qFormat/>
    <w:rsid w:val="00410AE1"/>
    <w:pPr>
      <w:spacing w:line="240" w:lineRule="auto"/>
    </w:pPr>
    <w:rPr>
      <w:b/>
      <w:bCs/>
      <w:color w:val="4F81BD" w:themeColor="accent1"/>
      <w:sz w:val="18"/>
      <w:szCs w:val="18"/>
    </w:rPr>
  </w:style>
  <w:style w:type="paragraph" w:styleId="NormalWeb">
    <w:name w:val="Normal (Web)"/>
    <w:basedOn w:val="Normal"/>
    <w:uiPriority w:val="99"/>
    <w:unhideWhenUsed/>
    <w:rsid w:val="0001756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93532"/>
    <w:pPr>
      <w:spacing w:after="0" w:line="240" w:lineRule="auto"/>
    </w:pPr>
  </w:style>
  <w:style w:type="paragraph" w:styleId="Revision">
    <w:name w:val="Revision"/>
    <w:hidden/>
    <w:uiPriority w:val="99"/>
    <w:semiHidden/>
    <w:rsid w:val="00D32C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866223">
      <w:bodyDiv w:val="1"/>
      <w:marLeft w:val="0"/>
      <w:marRight w:val="0"/>
      <w:marTop w:val="0"/>
      <w:marBottom w:val="0"/>
      <w:divBdr>
        <w:top w:val="none" w:sz="0" w:space="0" w:color="auto"/>
        <w:left w:val="none" w:sz="0" w:space="0" w:color="auto"/>
        <w:bottom w:val="none" w:sz="0" w:space="0" w:color="auto"/>
        <w:right w:val="none" w:sz="0" w:space="0" w:color="auto"/>
      </w:divBdr>
    </w:div>
    <w:div w:id="638612837">
      <w:bodyDiv w:val="1"/>
      <w:marLeft w:val="0"/>
      <w:marRight w:val="0"/>
      <w:marTop w:val="0"/>
      <w:marBottom w:val="0"/>
      <w:divBdr>
        <w:top w:val="none" w:sz="0" w:space="0" w:color="auto"/>
        <w:left w:val="none" w:sz="0" w:space="0" w:color="auto"/>
        <w:bottom w:val="none" w:sz="0" w:space="0" w:color="auto"/>
        <w:right w:val="none" w:sz="0" w:space="0" w:color="auto"/>
      </w:divBdr>
    </w:div>
    <w:div w:id="1237134768">
      <w:bodyDiv w:val="1"/>
      <w:marLeft w:val="0"/>
      <w:marRight w:val="0"/>
      <w:marTop w:val="0"/>
      <w:marBottom w:val="0"/>
      <w:divBdr>
        <w:top w:val="none" w:sz="0" w:space="0" w:color="auto"/>
        <w:left w:val="none" w:sz="0" w:space="0" w:color="auto"/>
        <w:bottom w:val="none" w:sz="0" w:space="0" w:color="auto"/>
        <w:right w:val="none" w:sz="0" w:space="0" w:color="auto"/>
      </w:divBdr>
      <w:divsChild>
        <w:div w:id="1185169456">
          <w:marLeft w:val="0"/>
          <w:marRight w:val="0"/>
          <w:marTop w:val="0"/>
          <w:marBottom w:val="0"/>
          <w:divBdr>
            <w:top w:val="none" w:sz="0" w:space="0" w:color="auto"/>
            <w:left w:val="none" w:sz="0" w:space="0" w:color="auto"/>
            <w:bottom w:val="none" w:sz="0" w:space="0" w:color="auto"/>
            <w:right w:val="none" w:sz="0" w:space="0" w:color="auto"/>
          </w:divBdr>
        </w:div>
        <w:div w:id="1060597372">
          <w:marLeft w:val="0"/>
          <w:marRight w:val="0"/>
          <w:marTop w:val="0"/>
          <w:marBottom w:val="0"/>
          <w:divBdr>
            <w:top w:val="none" w:sz="0" w:space="0" w:color="auto"/>
            <w:left w:val="none" w:sz="0" w:space="0" w:color="auto"/>
            <w:bottom w:val="none" w:sz="0" w:space="0" w:color="auto"/>
            <w:right w:val="none" w:sz="0" w:space="0" w:color="auto"/>
          </w:divBdr>
        </w:div>
        <w:div w:id="1518231698">
          <w:marLeft w:val="0"/>
          <w:marRight w:val="0"/>
          <w:marTop w:val="0"/>
          <w:marBottom w:val="0"/>
          <w:divBdr>
            <w:top w:val="none" w:sz="0" w:space="0" w:color="auto"/>
            <w:left w:val="none" w:sz="0" w:space="0" w:color="auto"/>
            <w:bottom w:val="none" w:sz="0" w:space="0" w:color="auto"/>
            <w:right w:val="none" w:sz="0" w:space="0" w:color="auto"/>
          </w:divBdr>
        </w:div>
        <w:div w:id="577521630">
          <w:marLeft w:val="0"/>
          <w:marRight w:val="0"/>
          <w:marTop w:val="0"/>
          <w:marBottom w:val="0"/>
          <w:divBdr>
            <w:top w:val="none" w:sz="0" w:space="0" w:color="auto"/>
            <w:left w:val="none" w:sz="0" w:space="0" w:color="auto"/>
            <w:bottom w:val="none" w:sz="0" w:space="0" w:color="auto"/>
            <w:right w:val="none" w:sz="0" w:space="0" w:color="auto"/>
          </w:divBdr>
        </w:div>
      </w:divsChild>
    </w:div>
    <w:div w:id="163513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78144-8C6E-4D40-80BD-F4F8E89E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morpheus</dc:creator>
  <cp:lastModifiedBy>morpheus</cp:lastModifiedBy>
  <cp:revision>2</cp:revision>
  <cp:lastPrinted>2015-05-29T23:03:00Z</cp:lastPrinted>
  <dcterms:created xsi:type="dcterms:W3CDTF">2015-06-12T17:52:00Z</dcterms:created>
  <dcterms:modified xsi:type="dcterms:W3CDTF">2015-06-12T17:52:00Z</dcterms:modified>
</cp:coreProperties>
</file>